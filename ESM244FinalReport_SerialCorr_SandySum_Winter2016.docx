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E0B09" w14:textId="77777777" w:rsidR="00035EA7" w:rsidRDefault="001F3C04">
      <w:pPr>
        <w:rPr>
          <w:ins w:id="0" w:author="Sandy Sum" w:date="2016-03-17T00:21:00Z"/>
          <w:sz w:val="48"/>
          <w:szCs w:val="36"/>
        </w:rPr>
      </w:pPr>
      <w:r w:rsidRPr="00F95305">
        <w:rPr>
          <w:sz w:val="48"/>
          <w:szCs w:val="36"/>
          <w:rPrChange w:id="1" w:author="Sandy Sum" w:date="2016-03-17T00:21:00Z">
            <w:rPr>
              <w:sz w:val="36"/>
              <w:szCs w:val="36"/>
            </w:rPr>
          </w:rPrChange>
        </w:rPr>
        <w:t>Serial Correlation</w:t>
      </w:r>
    </w:p>
    <w:p w14:paraId="1200980B" w14:textId="77777777" w:rsidR="00F95305" w:rsidRPr="00F95305" w:rsidRDefault="00F95305">
      <w:pPr>
        <w:rPr>
          <w:sz w:val="48"/>
          <w:szCs w:val="36"/>
          <w:rPrChange w:id="2" w:author="Sandy Sum" w:date="2016-03-17T00:21:00Z">
            <w:rPr>
              <w:sz w:val="36"/>
              <w:szCs w:val="36"/>
            </w:rPr>
          </w:rPrChange>
        </w:rPr>
      </w:pPr>
    </w:p>
    <w:p w14:paraId="690A2944" w14:textId="77777777" w:rsidR="000C6BC6" w:rsidRPr="00F95305" w:rsidRDefault="001F3C04" w:rsidP="00D736E1">
      <w:pPr>
        <w:rPr>
          <w:sz w:val="40"/>
          <w:szCs w:val="36"/>
          <w:rPrChange w:id="3" w:author="Sandy Sum" w:date="2016-03-17T00:20:00Z">
            <w:rPr>
              <w:sz w:val="36"/>
              <w:szCs w:val="36"/>
            </w:rPr>
          </w:rPrChange>
        </w:rPr>
      </w:pPr>
      <w:r w:rsidRPr="00F95305">
        <w:rPr>
          <w:sz w:val="40"/>
          <w:szCs w:val="36"/>
          <w:rPrChange w:id="4" w:author="Sandy Sum" w:date="2016-03-17T00:20:00Z">
            <w:rPr>
              <w:sz w:val="36"/>
              <w:szCs w:val="36"/>
            </w:rPr>
          </w:rPrChange>
        </w:rPr>
        <w:t>Causes, Consequences, Detection, Remedy</w:t>
      </w:r>
    </w:p>
    <w:p w14:paraId="45DDFD1B" w14:textId="77777777" w:rsidR="000C6BC6" w:rsidRPr="00F95305" w:rsidRDefault="000C6BC6" w:rsidP="00D736E1">
      <w:pPr>
        <w:rPr>
          <w:sz w:val="28"/>
          <w:rPrChange w:id="5" w:author="Sandy Sum" w:date="2016-03-17T00:20:00Z">
            <w:rPr/>
          </w:rPrChange>
        </w:rPr>
      </w:pPr>
    </w:p>
    <w:p w14:paraId="7043C1C2" w14:textId="184E035D" w:rsidR="001A5363" w:rsidRDefault="00BA1A4C" w:rsidP="0064122B">
      <w:pPr>
        <w:rPr>
          <w:ins w:id="6" w:author="Sandy Sum" w:date="2016-03-16T08:32:00Z"/>
        </w:rPr>
      </w:pPr>
      <w:r>
        <w:t xml:space="preserve">Often times, the data </w:t>
      </w:r>
      <w:del w:id="7" w:author="Sandy Sum" w:date="2016-03-17T20:39:00Z">
        <w:r w:rsidDel="007B7515">
          <w:delText xml:space="preserve">collected </w:delText>
        </w:r>
      </w:del>
      <w:r>
        <w:t>in environmental studies are collected over temporal periods. The monitoring of wind speed</w:t>
      </w:r>
      <w:r w:rsidR="001A5363">
        <w:t>, animal weight</w:t>
      </w:r>
      <w:r>
        <w:t xml:space="preserve"> or water quality over </w:t>
      </w:r>
      <w:ins w:id="8" w:author="Sandy Sum" w:date="2016-03-17T20:39:00Z">
        <w:r w:rsidR="00370372">
          <w:t>time</w:t>
        </w:r>
      </w:ins>
      <w:del w:id="9" w:author="Sandy Sum" w:date="2016-03-17T20:39:00Z">
        <w:r w:rsidDel="00370372">
          <w:delText>set</w:delText>
        </w:r>
      </w:del>
      <w:r>
        <w:t xml:space="preserve"> intervals </w:t>
      </w:r>
      <w:ins w:id="10" w:author="Sandy Sum" w:date="2016-03-17T20:40:00Z">
        <w:r w:rsidR="00370372">
          <w:t>is a</w:t>
        </w:r>
      </w:ins>
      <w:del w:id="11" w:author="Sandy Sum" w:date="2016-03-17T20:39:00Z">
        <w:r w:rsidDel="00370372">
          <w:delText>are</w:delText>
        </w:r>
      </w:del>
      <w:r w:rsidR="001A5363">
        <w:t xml:space="preserve"> common procedure</w:t>
      </w:r>
      <w:del w:id="12" w:author="Sandy Sum" w:date="2016-03-17T20:40:00Z">
        <w:r w:rsidR="001A5363" w:rsidDel="00370372">
          <w:delText>s</w:delText>
        </w:r>
      </w:del>
      <w:r w:rsidR="001A5363">
        <w:t xml:space="preserve"> in environment studies. </w:t>
      </w:r>
      <w:r w:rsidR="000C6BC6">
        <w:t>When fitting any model to data, it is always important to look at the residuals. The residuals</w:t>
      </w:r>
      <w:r w:rsidR="00F56AD4">
        <w:t xml:space="preserve"> (e</w:t>
      </w:r>
      <w:del w:id="13" w:author="Sandy Sum" w:date="2016-03-16T22:43:00Z">
        <w:r w:rsidR="00F56AD4" w:rsidRPr="00F56AD4" w:rsidDel="00DD5100">
          <w:rPr>
            <w:vertAlign w:val="subscript"/>
          </w:rPr>
          <w:delText>i</w:delText>
        </w:r>
      </w:del>
      <w:r w:rsidR="000C6BC6">
        <w:t xml:space="preserve">) are indicative of the true errors </w:t>
      </w:r>
      <w:r w:rsidR="00F56AD4">
        <w:t>(u</w:t>
      </w:r>
      <w:del w:id="14" w:author="Sandy Sum" w:date="2016-03-16T22:43:00Z">
        <w:r w:rsidR="00F56AD4" w:rsidRPr="00F56AD4" w:rsidDel="00DD5100">
          <w:rPr>
            <w:vertAlign w:val="subscript"/>
          </w:rPr>
          <w:delText>i</w:delText>
        </w:r>
      </w:del>
      <w:r w:rsidR="000C6BC6">
        <w:t>), which is the net sum of all other variables not in the model that affect your dependent variable.</w:t>
      </w:r>
      <w:r w:rsidR="0064122B">
        <w:t xml:space="preserve"> When </w:t>
      </w:r>
      <w:ins w:id="15" w:author="Sandy Sum" w:date="2016-03-17T20:40:00Z">
        <w:r w:rsidR="00370372">
          <w:t xml:space="preserve">the </w:t>
        </w:r>
      </w:ins>
      <w:r w:rsidR="0064122B">
        <w:t>e</w:t>
      </w:r>
      <w:r w:rsidR="0064122B" w:rsidRPr="000C6BC6">
        <w:t>r</w:t>
      </w:r>
      <w:r w:rsidR="0064122B" w:rsidRPr="00D736E1">
        <w:t>ror term</w:t>
      </w:r>
      <w:del w:id="16" w:author="Sandy Sum" w:date="2016-03-17T20:40:00Z">
        <w:r w:rsidR="0064122B" w:rsidRPr="00D736E1" w:rsidDel="00370372">
          <w:delText>s</w:delText>
        </w:r>
      </w:del>
      <w:r w:rsidR="0064122B" w:rsidRPr="00D736E1">
        <w:t xml:space="preserve"> from different time periods (or</w:t>
      </w:r>
      <w:r w:rsidR="0064122B">
        <w:rPr>
          <w:sz w:val="36"/>
          <w:szCs w:val="36"/>
        </w:rPr>
        <w:t xml:space="preserve"> </w:t>
      </w:r>
      <w:r w:rsidR="0064122B" w:rsidRPr="00A81683">
        <w:t xml:space="preserve">across </w:t>
      </w:r>
      <w:r w:rsidR="0064122B" w:rsidRPr="00D736E1">
        <w:t>cross-sect</w:t>
      </w:r>
      <w:r w:rsidR="0064122B">
        <w:t>ion observations) are not independent and are correlated</w:t>
      </w:r>
      <w:r w:rsidR="0064122B" w:rsidRPr="00D736E1">
        <w:t xml:space="preserve">, </w:t>
      </w:r>
      <w:r w:rsidR="00A83293">
        <w:t xml:space="preserve">the error term is said to be serially correlated. </w:t>
      </w:r>
    </w:p>
    <w:p w14:paraId="5FD7B81E" w14:textId="77777777" w:rsidR="00B50A40" w:rsidRDefault="00B50A40" w:rsidP="0064122B">
      <w:pPr>
        <w:rPr>
          <w:ins w:id="17" w:author="Sandy Sum" w:date="2016-03-16T08:32:00Z"/>
        </w:rPr>
      </w:pPr>
    </w:p>
    <w:p w14:paraId="71BF480A" w14:textId="523B8C1C" w:rsidR="00B50A40" w:rsidRPr="00521C40" w:rsidRDefault="00B50A40" w:rsidP="0064122B">
      <w:pPr>
        <w:rPr>
          <w:ins w:id="18" w:author="Sandy Sum" w:date="2016-03-16T08:32:00Z"/>
          <w:b/>
          <w:rPrChange w:id="19" w:author="Sandy Sum" w:date="2016-03-16T08:42:00Z">
            <w:rPr>
              <w:ins w:id="20" w:author="Sandy Sum" w:date="2016-03-16T08:32:00Z"/>
            </w:rPr>
          </w:rPrChange>
        </w:rPr>
      </w:pPr>
      <w:ins w:id="21" w:author="Sandy Sum" w:date="2016-03-16T08:32:00Z">
        <w:r w:rsidRPr="00521C40">
          <w:rPr>
            <w:b/>
            <w:rPrChange w:id="22" w:author="Sandy Sum" w:date="2016-03-16T08:42:00Z">
              <w:rPr/>
            </w:rPrChange>
          </w:rPr>
          <w:t>Intuition for interpreting the error term in regression</w:t>
        </w:r>
      </w:ins>
    </w:p>
    <w:p w14:paraId="517AFE57" w14:textId="13D331A6" w:rsidR="00B50A40" w:rsidRPr="00521C40" w:rsidRDefault="00B50A40" w:rsidP="0064122B">
      <w:pPr>
        <w:rPr>
          <w:ins w:id="23" w:author="Sandy Sum" w:date="2016-03-16T08:32:00Z"/>
          <w:b/>
          <w:i/>
          <w:rPrChange w:id="24" w:author="Sandy Sum" w:date="2016-03-16T08:42:00Z">
            <w:rPr>
              <w:ins w:id="25" w:author="Sandy Sum" w:date="2016-03-16T08:32:00Z"/>
            </w:rPr>
          </w:rPrChange>
        </w:rPr>
      </w:pPr>
      <w:ins w:id="26" w:author="Sandy Sum" w:date="2016-03-16T08:32:00Z">
        <w:r w:rsidRPr="00521C40">
          <w:rPr>
            <w:b/>
            <w:i/>
            <w:rPrChange w:id="27" w:author="Sandy Sum" w:date="2016-03-16T08:42:00Z">
              <w:rPr/>
            </w:rPrChange>
          </w:rPr>
          <w:t>Example.</w:t>
        </w:r>
      </w:ins>
    </w:p>
    <w:p w14:paraId="34591EC5" w14:textId="518A583A" w:rsidR="00B50A40" w:rsidRDefault="00B50A40" w:rsidP="0064122B">
      <w:pPr>
        <w:rPr>
          <w:ins w:id="28" w:author="Sandy Sum" w:date="2016-03-16T08:33:00Z"/>
        </w:rPr>
      </w:pPr>
      <w:ins w:id="29" w:author="Sandy Sum" w:date="2016-03-16T08:33:00Z">
        <w:r>
          <w:t xml:space="preserve">You are trying to predict average panda weight with age and sex. </w:t>
        </w:r>
      </w:ins>
      <w:ins w:id="30" w:author="Sandy Sum" w:date="2016-03-16T08:34:00Z">
        <w:r w:rsidR="00370372">
          <w:t>You collect data and design</w:t>
        </w:r>
        <w:r>
          <w:t xml:space="preserve"> the following model:</w:t>
        </w:r>
      </w:ins>
    </w:p>
    <w:p w14:paraId="62FE02FC" w14:textId="4AD47A2E" w:rsidR="00B50A40" w:rsidRDefault="00B50A40" w:rsidP="00AE3089">
      <w:pPr>
        <w:jc w:val="center"/>
        <w:rPr>
          <w:ins w:id="31" w:author="Sandy Sum" w:date="2016-03-16T22:55:00Z"/>
          <w:sz w:val="32"/>
        </w:rPr>
        <w:pPrChange w:id="32" w:author="Sandy Sum" w:date="2016-03-16T22:55:00Z">
          <w:pPr/>
        </w:pPrChange>
      </w:pPr>
      <w:proofErr w:type="spellStart"/>
      <w:ins w:id="33" w:author="Sandy Sum" w:date="2016-03-16T08:33:00Z">
        <w:r w:rsidRPr="00AE3089">
          <w:rPr>
            <w:sz w:val="32"/>
            <w:rPrChange w:id="34" w:author="Sandy Sum" w:date="2016-03-16T22:55:00Z">
              <w:rPr/>
            </w:rPrChange>
          </w:rPr>
          <w:t>PandaWeight</w:t>
        </w:r>
        <w:proofErr w:type="spellEnd"/>
        <w:r w:rsidRPr="00AE3089">
          <w:rPr>
            <w:sz w:val="32"/>
            <w:rPrChange w:id="35" w:author="Sandy Sum" w:date="2016-03-16T22:55:00Z">
              <w:rPr/>
            </w:rPrChange>
          </w:rPr>
          <w:t xml:space="preserve"> = </w:t>
        </w:r>
      </w:ins>
      <w:ins w:id="36" w:author="Sandy Sum" w:date="2016-03-16T08:34:00Z">
        <w:r w:rsidRPr="00AE3089">
          <w:rPr>
            <w:sz w:val="32"/>
            <w:rPrChange w:id="37" w:author="Sandy Sum" w:date="2016-03-16T22:55:00Z">
              <w:rPr/>
            </w:rPrChange>
          </w:rPr>
          <w:t>c + b*Age + d*Sex + e</w:t>
        </w:r>
      </w:ins>
    </w:p>
    <w:p w14:paraId="54600B9B" w14:textId="77777777" w:rsidR="00AE3089" w:rsidRPr="00AE3089" w:rsidRDefault="00AE3089" w:rsidP="00AE3089">
      <w:pPr>
        <w:jc w:val="center"/>
        <w:rPr>
          <w:ins w:id="38" w:author="Sandy Sum" w:date="2016-03-16T08:34:00Z"/>
          <w:sz w:val="32"/>
          <w:rPrChange w:id="39" w:author="Sandy Sum" w:date="2016-03-16T22:55:00Z">
            <w:rPr>
              <w:ins w:id="40" w:author="Sandy Sum" w:date="2016-03-16T08:34:00Z"/>
            </w:rPr>
          </w:rPrChange>
        </w:rPr>
        <w:pPrChange w:id="41" w:author="Sandy Sum" w:date="2016-03-16T22:55:00Z">
          <w:pPr/>
        </w:pPrChange>
      </w:pPr>
    </w:p>
    <w:p w14:paraId="411D66F6" w14:textId="77D076E3" w:rsidR="00B50A40" w:rsidRDefault="00B50A40" w:rsidP="0064122B">
      <w:ins w:id="42" w:author="Sandy Sum" w:date="2016-03-16T08:35:00Z">
        <w:r>
          <w:t>e is the net sum of the effects of all other explanatory variables not specified in the model. One can think of panda family genealogy, diet, exposure to diseases, parasites, injuries and many other unobserved variables that can affect the weight of a panda. But</w:t>
        </w:r>
      </w:ins>
      <w:ins w:id="43" w:author="Sandy Sum" w:date="2016-03-16T08:34:00Z">
        <w:r>
          <w:t xml:space="preserve"> </w:t>
        </w:r>
      </w:ins>
      <w:ins w:id="44" w:author="Sandy Sum" w:date="2016-03-16T08:37:00Z">
        <w:r>
          <w:t>with a large enough sample, or with independent and normally distributed</w:t>
        </w:r>
        <w:r w:rsidR="00370372">
          <w:t xml:space="preserve"> errors</w:t>
        </w:r>
        <w:r>
          <w:t xml:space="preserve">, we assume that these variables are higher for some panda and lower for some, such that </w:t>
        </w:r>
      </w:ins>
      <w:ins w:id="45" w:author="Sandy Sum" w:date="2016-03-16T08:40:00Z">
        <w:r w:rsidR="00521C40">
          <w:t xml:space="preserve">when we add them up, they sum to zero. Hence the net effects of Age and Sex is truly b and d, not because of some other factor. </w:t>
        </w:r>
      </w:ins>
    </w:p>
    <w:p w14:paraId="726D1E38" w14:textId="77777777" w:rsidR="001A5363" w:rsidRDefault="001A5363" w:rsidP="0064122B"/>
    <w:p w14:paraId="5F2D362A" w14:textId="34C1C99E" w:rsidR="000C6BC6" w:rsidRDefault="001A5363" w:rsidP="00D736E1">
      <w:r>
        <w:t xml:space="preserve">Serial correlation poses a </w:t>
      </w:r>
      <w:r w:rsidRPr="001A5363">
        <w:t>significant problem because</w:t>
      </w:r>
      <w:r>
        <w:t xml:space="preserve"> it is</w:t>
      </w:r>
      <w:del w:id="46" w:author="Sandy Sum" w:date="2016-03-16T22:43:00Z">
        <w:r w:rsidDel="00DD5100">
          <w:delText xml:space="preserve"> very</w:delText>
        </w:r>
      </w:del>
      <w:r>
        <w:t xml:space="preserve"> common in time series data and is a key assumption in</w:t>
      </w:r>
      <w:r w:rsidRPr="001A5363">
        <w:t xml:space="preserve"> ne</w:t>
      </w:r>
      <w:r>
        <w:t>arly all statistical techniques</w:t>
      </w:r>
      <w:ins w:id="47" w:author="Sandy Sum" w:date="2016-03-16T08:42:00Z">
        <w:r w:rsidR="00521C40">
          <w:t>,</w:t>
        </w:r>
      </w:ins>
      <w:del w:id="48" w:author="Sandy Sum" w:date="2016-03-16T08:42:00Z">
        <w:r w:rsidDel="00521C40">
          <w:delText>;</w:delText>
        </w:r>
      </w:del>
      <w:r>
        <w:t xml:space="preserve"> </w:t>
      </w:r>
      <w:ins w:id="49" w:author="Sandy Sum" w:date="2016-03-16T08:41:00Z">
        <w:r w:rsidR="00521C40">
          <w:t>when this assumption can be frequently violated</w:t>
        </w:r>
      </w:ins>
      <w:ins w:id="50" w:author="Sandy Sum" w:date="2016-03-16T22:45:00Z">
        <w:r w:rsidR="00DD5100">
          <w:rPr>
            <w:rStyle w:val="FootnoteReference"/>
          </w:rPr>
          <w:footnoteReference w:id="1"/>
        </w:r>
      </w:ins>
      <w:ins w:id="54" w:author="Sandy Sum" w:date="2016-03-16T08:41:00Z">
        <w:r w:rsidR="00521C40">
          <w:t xml:space="preserve">. </w:t>
        </w:r>
      </w:ins>
      <w:del w:id="55" w:author="Sandy Sum" w:date="2016-03-16T08:41:00Z">
        <w:r w:rsidDel="00521C40">
          <w:delText xml:space="preserve">in the form of </w:delText>
        </w:r>
        <w:r w:rsidRPr="001A5363" w:rsidDel="00521C40">
          <w:rPr>
            <w:i/>
          </w:rPr>
          <w:delText>independent errors</w:delText>
        </w:r>
        <w:r w:rsidDel="00521C40">
          <w:delText xml:space="preserve">. </w:delText>
        </w:r>
      </w:del>
      <w:ins w:id="56" w:author="Sandy Sum" w:date="2016-03-16T08:42:00Z">
        <w:r w:rsidR="00521C40">
          <w:t>W</w:t>
        </w:r>
      </w:ins>
      <w:del w:id="57" w:author="Sandy Sum" w:date="2016-03-16T08:42:00Z">
        <w:r w:rsidDel="00521C40">
          <w:delText>However, w</w:delText>
        </w:r>
      </w:del>
      <w:r>
        <w:t>ith serial correlation,</w:t>
      </w:r>
      <w:r w:rsidRPr="001A5363">
        <w:t xml:space="preserve"> each error (or residual) </w:t>
      </w:r>
      <w:r>
        <w:t>is indicative</w:t>
      </w:r>
      <w:r w:rsidRPr="001A5363">
        <w:t xml:space="preserve"> </w:t>
      </w:r>
      <w:r>
        <w:t>of the residual bef</w:t>
      </w:r>
      <w:r w:rsidR="00D836E8">
        <w:t xml:space="preserve">ore or after it. </w:t>
      </w:r>
      <w:r w:rsidR="00D836E8" w:rsidRPr="00DD5100">
        <w:rPr>
          <w:rPrChange w:id="58" w:author="Sandy Sum" w:date="2016-03-16T22:46:00Z">
            <w:rPr>
              <w:highlight w:val="yellow"/>
            </w:rPr>
          </w:rPrChange>
        </w:rPr>
        <w:t>Our predictions of effects are</w:t>
      </w:r>
      <w:r w:rsidRPr="00DD5100">
        <w:rPr>
          <w:rPrChange w:id="59" w:author="Sandy Sum" w:date="2016-03-16T22:46:00Z">
            <w:rPr>
              <w:highlight w:val="yellow"/>
            </w:rPr>
          </w:rPrChange>
        </w:rPr>
        <w:t xml:space="preserve"> less </w:t>
      </w:r>
      <w:ins w:id="60" w:author="Sandy Sum" w:date="2016-03-16T22:46:00Z">
        <w:r w:rsidR="00DD5100">
          <w:t>accurate on average</w:t>
        </w:r>
      </w:ins>
      <w:del w:id="61" w:author="Sandy Sum" w:date="2016-03-16T22:46:00Z">
        <w:r w:rsidR="00663A01" w:rsidDel="00DD5100">
          <w:delText>efficient</w:delText>
        </w:r>
      </w:del>
      <w:r>
        <w:t xml:space="preserve">. Serial correlation can also arise as </w:t>
      </w:r>
      <w:ins w:id="62" w:author="Sandy Sum" w:date="2016-03-17T20:42:00Z">
        <w:r w:rsidR="00370372">
          <w:t xml:space="preserve">a </w:t>
        </w:r>
      </w:ins>
      <w:r>
        <w:t>symptom</w:t>
      </w:r>
      <w:del w:id="63" w:author="Sandy Sum" w:date="2016-03-17T20:42:00Z">
        <w:r w:rsidDel="00370372">
          <w:delText>s</w:delText>
        </w:r>
      </w:del>
      <w:r>
        <w:t xml:space="preserve"> of other underlying problem</w:t>
      </w:r>
      <w:ins w:id="64" w:author="Sandy Sum" w:date="2016-03-17T20:42:00Z">
        <w:r w:rsidR="00370372">
          <w:t>s</w:t>
        </w:r>
      </w:ins>
      <w:r>
        <w:t xml:space="preserve"> in the model, such as omitted variable and/or misspecification of the model, in which case the consequences are much larger, as the results will be biased</w:t>
      </w:r>
      <w:ins w:id="65" w:author="Sandy Sum" w:date="2016-03-16T22:47:00Z">
        <w:r w:rsidR="00DD5100">
          <w:rPr>
            <w:rStyle w:val="FootnoteReference"/>
          </w:rPr>
          <w:footnoteReference w:id="2"/>
        </w:r>
      </w:ins>
      <w:r>
        <w:t xml:space="preserve">. </w:t>
      </w:r>
      <w:r w:rsidR="00D836E8">
        <w:t xml:space="preserve">Hence, serial correlation can also be a good way of detecting if your model </w:t>
      </w:r>
      <w:ins w:id="68" w:author="Sandy Sum" w:date="2016-03-17T20:43:00Z">
        <w:r w:rsidR="00370372">
          <w:t>is lacking in some</w:t>
        </w:r>
      </w:ins>
      <w:del w:id="69" w:author="Sandy Sum" w:date="2016-03-16T22:48:00Z">
        <w:r w:rsidR="00D836E8" w:rsidDel="00DD5100">
          <w:delText xml:space="preserve">is lacking in </w:delText>
        </w:r>
      </w:del>
      <w:del w:id="70" w:author="Sandy Sum" w:date="2016-03-17T20:43:00Z">
        <w:r w:rsidR="00D836E8" w:rsidDel="00370372">
          <w:delText>some</w:delText>
        </w:r>
      </w:del>
      <w:r w:rsidR="00D836E8">
        <w:t xml:space="preserve"> relevant variables or </w:t>
      </w:r>
      <w:ins w:id="71" w:author="Sandy Sum" w:date="2016-03-17T20:43:00Z">
        <w:r w:rsidR="00370372">
          <w:t xml:space="preserve">if </w:t>
        </w:r>
      </w:ins>
      <w:ins w:id="72" w:author="Sandy Sum" w:date="2016-03-16T22:48:00Z">
        <w:r w:rsidR="00DD5100">
          <w:t>the fit can be made better</w:t>
        </w:r>
      </w:ins>
      <w:del w:id="73" w:author="Sandy Sum" w:date="2016-03-16T22:48:00Z">
        <w:r w:rsidR="00D836E8" w:rsidDel="00DD5100">
          <w:delText>can be improved on</w:delText>
        </w:r>
      </w:del>
      <w:r w:rsidR="00D836E8">
        <w:t xml:space="preserve"> by adjusting the functional form. </w:t>
      </w:r>
    </w:p>
    <w:p w14:paraId="6483D1C8" w14:textId="77777777" w:rsidR="000D5A82" w:rsidRDefault="000D5A82" w:rsidP="00D736E1"/>
    <w:p w14:paraId="3013CE68" w14:textId="08C96461" w:rsidR="000D5A82" w:rsidRDefault="000D5A82" w:rsidP="00D736E1">
      <w:r>
        <w:t>Serial correlation can be positive or negative</w:t>
      </w:r>
      <w:ins w:id="74" w:author="Sandy Sum" w:date="2016-03-16T22:48:00Z">
        <w:r w:rsidR="00DD5100">
          <w:rPr>
            <w:rStyle w:val="FootnoteReference"/>
          </w:rPr>
          <w:footnoteReference w:id="3"/>
        </w:r>
      </w:ins>
      <w:r>
        <w:t>. Negative serial correlation is rare and would mean that the residuals would flip signs (from positive to negative and back again) in each time interval.</w:t>
      </w:r>
    </w:p>
    <w:p w14:paraId="02E24314" w14:textId="06B49725" w:rsidR="000D5A82" w:rsidRDefault="00AE3089" w:rsidP="00D736E1">
      <w:r w:rsidRPr="00392554">
        <w:lastRenderedPageBreak/>
        <w:drawing>
          <wp:anchor distT="0" distB="0" distL="114300" distR="114300" simplePos="0" relativeHeight="251662336" behindDoc="0" locked="0" layoutInCell="1" allowOverlap="1" wp14:anchorId="41162170" wp14:editId="03E71AEC">
            <wp:simplePos x="0" y="0"/>
            <wp:positionH relativeFrom="column">
              <wp:posOffset>283210</wp:posOffset>
            </wp:positionH>
            <wp:positionV relativeFrom="paragraph">
              <wp:posOffset>180340</wp:posOffset>
            </wp:positionV>
            <wp:extent cx="2120265" cy="15335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14 at 1.03.2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0265" cy="1533525"/>
                    </a:xfrm>
                    <a:prstGeom prst="rect">
                      <a:avLst/>
                    </a:prstGeom>
                  </pic:spPr>
                </pic:pic>
              </a:graphicData>
            </a:graphic>
            <wp14:sizeRelH relativeFrom="page">
              <wp14:pctWidth>0</wp14:pctWidth>
            </wp14:sizeRelH>
            <wp14:sizeRelV relativeFrom="page">
              <wp14:pctHeight>0</wp14:pctHeight>
            </wp14:sizeRelV>
          </wp:anchor>
        </w:drawing>
      </w:r>
      <w:r w:rsidRPr="00392554">
        <w:rPr>
          <w:noProof/>
        </w:rPr>
        <w:drawing>
          <wp:anchor distT="0" distB="0" distL="114300" distR="114300" simplePos="0" relativeHeight="251661312" behindDoc="0" locked="0" layoutInCell="1" allowOverlap="1" wp14:anchorId="69775DAE" wp14:editId="7E4A4FDF">
            <wp:simplePos x="0" y="0"/>
            <wp:positionH relativeFrom="column">
              <wp:posOffset>2442062</wp:posOffset>
            </wp:positionH>
            <wp:positionV relativeFrom="paragraph">
              <wp:posOffset>178435</wp:posOffset>
            </wp:positionV>
            <wp:extent cx="2134235" cy="154559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14 at 1.05.0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4235" cy="1545590"/>
                    </a:xfrm>
                    <a:prstGeom prst="rect">
                      <a:avLst/>
                    </a:prstGeom>
                  </pic:spPr>
                </pic:pic>
              </a:graphicData>
            </a:graphic>
            <wp14:sizeRelH relativeFrom="page">
              <wp14:pctWidth>0</wp14:pctWidth>
            </wp14:sizeRelH>
            <wp14:sizeRelV relativeFrom="page">
              <wp14:pctHeight>0</wp14:pctHeight>
            </wp14:sizeRelV>
          </wp:anchor>
        </w:drawing>
      </w:r>
    </w:p>
    <w:p w14:paraId="3D33FAD5" w14:textId="77777777" w:rsidR="000D5A82" w:rsidDel="00F95305" w:rsidRDefault="000D5A82" w:rsidP="000D5A82">
      <w:pPr>
        <w:rPr>
          <w:del w:id="77" w:author="Sandy Sum" w:date="2016-03-16T22:56:00Z"/>
        </w:rPr>
      </w:pPr>
    </w:p>
    <w:p w14:paraId="45313D1F" w14:textId="77777777" w:rsidR="00F95305" w:rsidRDefault="00F95305" w:rsidP="000D5A82">
      <w:pPr>
        <w:rPr>
          <w:ins w:id="78" w:author="Sandy Sum" w:date="2016-03-17T00:18:00Z"/>
        </w:rPr>
      </w:pPr>
    </w:p>
    <w:p w14:paraId="0E2A8970" w14:textId="0D992466" w:rsidR="000D5A82" w:rsidRPr="00AE3089" w:rsidRDefault="000D5A82" w:rsidP="000D5A82">
      <w:pPr>
        <w:rPr>
          <w:sz w:val="20"/>
          <w:szCs w:val="20"/>
          <w:rPrChange w:id="79" w:author="Sandy Sum" w:date="2016-03-16T22:56:00Z">
            <w:rPr>
              <w:sz w:val="22"/>
            </w:rPr>
          </w:rPrChange>
        </w:rPr>
      </w:pPr>
      <w:r w:rsidRPr="00AE3089">
        <w:rPr>
          <w:b/>
          <w:i/>
          <w:sz w:val="20"/>
          <w:szCs w:val="20"/>
          <w:rPrChange w:id="80" w:author="Sandy Sum" w:date="2016-03-16T22:56:00Z">
            <w:rPr>
              <w:sz w:val="22"/>
            </w:rPr>
          </w:rPrChange>
        </w:rPr>
        <w:t>Figure 1a &amp; figure 1b</w:t>
      </w:r>
      <w:r w:rsidRPr="00AE3089">
        <w:rPr>
          <w:sz w:val="20"/>
          <w:szCs w:val="20"/>
          <w:rPrChange w:id="81" w:author="Sandy Sum" w:date="2016-03-16T22:56:00Z">
            <w:rPr>
              <w:sz w:val="22"/>
            </w:rPr>
          </w:rPrChange>
        </w:rPr>
        <w:t xml:space="preserve"> </w:t>
      </w:r>
      <w:r w:rsidRPr="00AE3089">
        <w:rPr>
          <w:color w:val="2E74B5" w:themeColor="accent1" w:themeShade="BF"/>
          <w:sz w:val="20"/>
          <w:szCs w:val="20"/>
          <w:rPrChange w:id="82" w:author="Sandy Sum" w:date="2016-03-16T22:56:00Z">
            <w:rPr>
              <w:color w:val="2E74B5" w:themeColor="accent1" w:themeShade="BF"/>
              <w:sz w:val="22"/>
            </w:rPr>
          </w:rPrChange>
        </w:rPr>
        <w:t>Positive serial co</w:t>
      </w:r>
      <w:r w:rsidRPr="00AE3089">
        <w:rPr>
          <w:color w:val="2E74B5" w:themeColor="accent1" w:themeShade="BF"/>
          <w:sz w:val="20"/>
          <w:szCs w:val="20"/>
          <w:rPrChange w:id="83" w:author="Sandy Sum" w:date="2016-03-16T22:56:00Z">
            <w:rPr>
              <w:color w:val="2E74B5" w:themeColor="accent1" w:themeShade="BF"/>
              <w:sz w:val="22"/>
            </w:rPr>
          </w:rPrChange>
        </w:rPr>
        <w:softHyphen/>
      </w:r>
      <w:r w:rsidRPr="00AE3089">
        <w:rPr>
          <w:color w:val="2E74B5" w:themeColor="accent1" w:themeShade="BF"/>
          <w:sz w:val="20"/>
          <w:szCs w:val="20"/>
          <w:rPrChange w:id="84" w:author="Sandy Sum" w:date="2016-03-16T22:56:00Z">
            <w:rPr>
              <w:color w:val="2E74B5" w:themeColor="accent1" w:themeShade="BF"/>
              <w:sz w:val="22"/>
            </w:rPr>
          </w:rPrChange>
        </w:rPr>
        <w:softHyphen/>
        <w:t>rrelation</w:t>
      </w:r>
      <w:ins w:id="85" w:author="Sandy Sum" w:date="2016-03-16T22:48:00Z">
        <w:r w:rsidR="00DD5100" w:rsidRPr="00AE3089">
          <w:rPr>
            <w:rStyle w:val="FootnoteReference"/>
            <w:sz w:val="20"/>
            <w:szCs w:val="20"/>
            <w:rPrChange w:id="86" w:author="Sandy Sum" w:date="2016-03-16T22:56:00Z">
              <w:rPr>
                <w:rStyle w:val="FootnoteReference"/>
              </w:rPr>
            </w:rPrChange>
          </w:rPr>
          <w:footnoteReference w:id="4"/>
        </w:r>
      </w:ins>
    </w:p>
    <w:p w14:paraId="32FE14AB" w14:textId="6109849C" w:rsidR="00DD5100" w:rsidRPr="00AE3089" w:rsidRDefault="000D5A82" w:rsidP="000D5A82">
      <w:pPr>
        <w:rPr>
          <w:ins w:id="89" w:author="Sandy Sum" w:date="2016-03-16T22:48:00Z"/>
          <w:sz w:val="20"/>
          <w:szCs w:val="20"/>
          <w:rPrChange w:id="90" w:author="Sandy Sum" w:date="2016-03-16T22:56:00Z">
            <w:rPr>
              <w:ins w:id="91" w:author="Sandy Sum" w:date="2016-03-16T22:48:00Z"/>
              <w:sz w:val="22"/>
            </w:rPr>
          </w:rPrChange>
        </w:rPr>
      </w:pPr>
      <w:r w:rsidRPr="00AE3089">
        <w:rPr>
          <w:sz w:val="20"/>
          <w:szCs w:val="20"/>
          <w:rPrChange w:id="92" w:author="Sandy Sum" w:date="2016-03-16T22:56:00Z">
            <w:rPr>
              <w:sz w:val="22"/>
            </w:rPr>
          </w:rPrChange>
        </w:rPr>
        <w:t>The error term tends to have the same sign as the term before. If e increases from t=1 to t=2, e also tends to increase from t=2 to t=3.</w:t>
      </w:r>
      <w:ins w:id="93" w:author="Sandy Sum" w:date="2016-03-16T21:19:00Z">
        <w:r w:rsidR="003A1CAF" w:rsidRPr="00AE3089">
          <w:rPr>
            <w:sz w:val="20"/>
            <w:szCs w:val="20"/>
            <w:rPrChange w:id="94" w:author="Sandy Sum" w:date="2016-03-16T22:56:00Z">
              <w:rPr>
                <w:sz w:val="22"/>
              </w:rPr>
            </w:rPrChange>
          </w:rPr>
          <w:t xml:space="preserve"> </w:t>
        </w:r>
      </w:ins>
      <w:ins w:id="95" w:author="Sandy Sum" w:date="2016-03-16T22:52:00Z">
        <w:r w:rsidR="00F95305">
          <w:rPr>
            <w:sz w:val="20"/>
            <w:szCs w:val="20"/>
            <w:rPrChange w:id="96" w:author="Sandy Sum" w:date="2016-03-16T22:56:00Z">
              <w:rPr>
                <w:sz w:val="20"/>
                <w:szCs w:val="20"/>
              </w:rPr>
            </w:rPrChange>
          </w:rPr>
          <w:t>(Figure from:</w:t>
        </w:r>
        <w:r w:rsidR="00AE3089" w:rsidRPr="00AE3089">
          <w:rPr>
            <w:sz w:val="20"/>
            <w:szCs w:val="20"/>
            <w:rPrChange w:id="97" w:author="Sandy Sum" w:date="2016-03-16T22:56:00Z">
              <w:rPr>
                <w:sz w:val="22"/>
              </w:rPr>
            </w:rPrChange>
          </w:rPr>
          <w:t xml:space="preserve"> Using Econometrics, A Practical Guide, Pearson Addison-Wesley, 2011)</w:t>
        </w:r>
      </w:ins>
    </w:p>
    <w:p w14:paraId="361332AE" w14:textId="77777777" w:rsidR="00DD5100" w:rsidRDefault="00DD5100" w:rsidP="000D5A82">
      <w:pPr>
        <w:rPr>
          <w:ins w:id="98" w:author="Sandy Sum" w:date="2016-03-16T22:48:00Z"/>
          <w:sz w:val="22"/>
        </w:rPr>
      </w:pPr>
    </w:p>
    <w:p w14:paraId="6B73A2FD" w14:textId="70525C3A" w:rsidR="00AE3089" w:rsidRPr="00AE3089" w:rsidRDefault="00AE3089" w:rsidP="00AE3089">
      <w:pPr>
        <w:rPr>
          <w:ins w:id="99" w:author="Sandy Sum" w:date="2016-03-16T22:51:00Z"/>
          <w:rPrChange w:id="100" w:author="Sandy Sum" w:date="2016-03-16T22:54:00Z">
            <w:rPr>
              <w:ins w:id="101" w:author="Sandy Sum" w:date="2016-03-16T22:51:00Z"/>
              <w:sz w:val="22"/>
            </w:rPr>
          </w:rPrChange>
        </w:rPr>
      </w:pPr>
      <w:ins w:id="102" w:author="Sandy Sum" w:date="2016-03-16T22:51:00Z">
        <w:r w:rsidRPr="00AE3089">
          <w:rPr>
            <w:rPrChange w:id="103" w:author="Sandy Sum" w:date="2016-03-16T22:54:00Z">
              <w:rPr>
                <w:sz w:val="22"/>
              </w:rPr>
            </w:rPrChange>
          </w:rPr>
          <w:t>The most commonly assumed kind of serial correlation is first order serial correlation, in which the current value of the error term is a function of the previous value of the error term:</w:t>
        </w:r>
      </w:ins>
    </w:p>
    <w:p w14:paraId="4E40B534" w14:textId="2C02DABB" w:rsidR="00AE3089" w:rsidRPr="00AE3089" w:rsidRDefault="00AE3089" w:rsidP="00AE3089">
      <w:pPr>
        <w:jc w:val="center"/>
        <w:rPr>
          <w:ins w:id="104" w:author="Sandy Sum" w:date="2016-03-16T22:53:00Z"/>
          <w:sz w:val="32"/>
          <w:szCs w:val="28"/>
          <w:vertAlign w:val="subscript"/>
          <w:rPrChange w:id="105" w:author="Sandy Sum" w:date="2016-03-16T22:55:00Z">
            <w:rPr>
              <w:ins w:id="106" w:author="Sandy Sum" w:date="2016-03-16T22:53:00Z"/>
              <w:sz w:val="28"/>
              <w:vertAlign w:val="subscript"/>
            </w:rPr>
          </w:rPrChange>
        </w:rPr>
        <w:pPrChange w:id="107" w:author="Sandy Sum" w:date="2016-03-16T22:54:00Z">
          <w:pPr/>
        </w:pPrChange>
      </w:pPr>
      <w:ins w:id="108" w:author="Sandy Sum" w:date="2016-03-16T22:53:00Z">
        <w:r w:rsidRPr="00AE3089">
          <w:rPr>
            <w:rFonts w:ascii="Calibri" w:eastAsia="Calibri" w:hAnsi="Calibri" w:cs="Calibri"/>
            <w:sz w:val="32"/>
            <w:szCs w:val="28"/>
            <w:rPrChange w:id="109" w:author="Sandy Sum" w:date="2016-03-16T22:55:00Z">
              <w:rPr>
                <w:rFonts w:ascii="Calibri" w:eastAsia="Calibri" w:hAnsi="Calibri" w:cs="Calibri"/>
                <w:sz w:val="22"/>
              </w:rPr>
            </w:rPrChange>
          </w:rPr>
          <w:t>e</w:t>
        </w:r>
        <w:r w:rsidRPr="00AE3089">
          <w:rPr>
            <w:rFonts w:ascii="Calibri" w:eastAsia="Calibri" w:hAnsi="Calibri" w:cs="Calibri"/>
            <w:sz w:val="32"/>
            <w:szCs w:val="28"/>
            <w:vertAlign w:val="subscript"/>
            <w:rPrChange w:id="110" w:author="Sandy Sum" w:date="2016-03-16T22:55:00Z">
              <w:rPr>
                <w:rFonts w:ascii="Calibri" w:eastAsia="Calibri" w:hAnsi="Calibri" w:cs="Calibri"/>
                <w:sz w:val="22"/>
              </w:rPr>
            </w:rPrChange>
          </w:rPr>
          <w:t>t</w:t>
        </w:r>
      </w:ins>
      <w:ins w:id="111" w:author="Sandy Sum" w:date="2016-03-16T22:51:00Z">
        <w:r w:rsidRPr="00AE3089">
          <w:rPr>
            <w:sz w:val="32"/>
            <w:szCs w:val="28"/>
            <w:rPrChange w:id="112" w:author="Sandy Sum" w:date="2016-03-16T22:55:00Z">
              <w:rPr>
                <w:sz w:val="22"/>
              </w:rPr>
            </w:rPrChange>
          </w:rPr>
          <w:t xml:space="preserve">= </w:t>
        </w:r>
        <w:proofErr w:type="spellStart"/>
        <w:r w:rsidRPr="00AE3089">
          <w:rPr>
            <w:rFonts w:ascii="Calibri" w:eastAsia="Calibri" w:hAnsi="Calibri" w:cs="Calibri"/>
            <w:sz w:val="32"/>
            <w:szCs w:val="28"/>
            <w:rPrChange w:id="113" w:author="Sandy Sum" w:date="2016-03-16T22:55:00Z">
              <w:rPr>
                <w:rFonts w:ascii="Calibri" w:eastAsia="Calibri" w:hAnsi="Calibri" w:cs="Calibri"/>
                <w:sz w:val="22"/>
              </w:rPr>
            </w:rPrChange>
          </w:rPr>
          <w:t>ρe</w:t>
        </w:r>
        <w:r w:rsidRPr="00AE3089">
          <w:rPr>
            <w:sz w:val="32"/>
            <w:szCs w:val="28"/>
            <w:vertAlign w:val="subscript"/>
            <w:rPrChange w:id="114" w:author="Sandy Sum" w:date="2016-03-16T22:55:00Z">
              <w:rPr>
                <w:sz w:val="22"/>
              </w:rPr>
            </w:rPrChange>
          </w:rPr>
          <w:t>t</w:t>
        </w:r>
        <w:proofErr w:type="spellEnd"/>
        <w:r w:rsidRPr="00AE3089">
          <w:rPr>
            <w:sz w:val="32"/>
            <w:szCs w:val="28"/>
            <w:vertAlign w:val="subscript"/>
            <w:rPrChange w:id="115" w:author="Sandy Sum" w:date="2016-03-16T22:55:00Z">
              <w:rPr>
                <w:sz w:val="22"/>
              </w:rPr>
            </w:rPrChange>
          </w:rPr>
          <w:t xml:space="preserve">–1 </w:t>
        </w:r>
        <w:r w:rsidRPr="00AE3089">
          <w:rPr>
            <w:sz w:val="32"/>
            <w:szCs w:val="28"/>
            <w:rPrChange w:id="116" w:author="Sandy Sum" w:date="2016-03-16T22:55:00Z">
              <w:rPr>
                <w:sz w:val="22"/>
              </w:rPr>
            </w:rPrChange>
          </w:rPr>
          <w:t xml:space="preserve">+ </w:t>
        </w:r>
        <w:proofErr w:type="spellStart"/>
        <w:r w:rsidRPr="00AE3089">
          <w:rPr>
            <w:sz w:val="32"/>
            <w:szCs w:val="28"/>
            <w:rPrChange w:id="117" w:author="Sandy Sum" w:date="2016-03-16T22:55:00Z">
              <w:rPr>
                <w:sz w:val="22"/>
              </w:rPr>
            </w:rPrChange>
          </w:rPr>
          <w:t>u</w:t>
        </w:r>
        <w:r w:rsidRPr="00AE3089">
          <w:rPr>
            <w:sz w:val="32"/>
            <w:szCs w:val="28"/>
            <w:vertAlign w:val="subscript"/>
            <w:rPrChange w:id="118" w:author="Sandy Sum" w:date="2016-03-16T22:55:00Z">
              <w:rPr>
                <w:sz w:val="22"/>
              </w:rPr>
            </w:rPrChange>
          </w:rPr>
          <w:t>t</w:t>
        </w:r>
      </w:ins>
      <w:proofErr w:type="spellEnd"/>
    </w:p>
    <w:p w14:paraId="048DF108" w14:textId="77777777" w:rsidR="00AE3089" w:rsidRPr="00AE3089" w:rsidRDefault="00AE3089" w:rsidP="00AE3089">
      <w:pPr>
        <w:rPr>
          <w:ins w:id="119" w:author="Sandy Sum" w:date="2016-03-16T22:51:00Z"/>
          <w:rPrChange w:id="120" w:author="Sandy Sum" w:date="2016-03-16T22:54:00Z">
            <w:rPr>
              <w:ins w:id="121" w:author="Sandy Sum" w:date="2016-03-16T22:51:00Z"/>
              <w:sz w:val="22"/>
            </w:rPr>
          </w:rPrChange>
        </w:rPr>
      </w:pPr>
    </w:p>
    <w:p w14:paraId="415EA067" w14:textId="39DB6679" w:rsidR="00AE3089" w:rsidRPr="00AE3089" w:rsidRDefault="00AE3089" w:rsidP="00AE3089">
      <w:pPr>
        <w:rPr>
          <w:ins w:id="122" w:author="Sandy Sum" w:date="2016-03-16T22:51:00Z"/>
          <w:rPrChange w:id="123" w:author="Sandy Sum" w:date="2016-03-16T22:54:00Z">
            <w:rPr>
              <w:ins w:id="124" w:author="Sandy Sum" w:date="2016-03-16T22:51:00Z"/>
              <w:sz w:val="22"/>
            </w:rPr>
          </w:rPrChange>
        </w:rPr>
      </w:pPr>
      <w:ins w:id="125" w:author="Sandy Sum" w:date="2016-03-16T22:51:00Z">
        <w:r w:rsidRPr="00AE3089">
          <w:rPr>
            <w:rFonts w:ascii="Calibri" w:eastAsia="Calibri" w:hAnsi="Calibri" w:cs="Calibri"/>
            <w:rPrChange w:id="126" w:author="Sandy Sum" w:date="2016-03-16T22:54:00Z">
              <w:rPr>
                <w:rFonts w:ascii="Calibri" w:eastAsia="Calibri" w:hAnsi="Calibri" w:cs="Calibri"/>
                <w:sz w:val="22"/>
              </w:rPr>
            </w:rPrChange>
          </w:rPr>
          <w:t>e</w:t>
        </w:r>
        <w:r w:rsidRPr="00AE3089">
          <w:rPr>
            <w:rPrChange w:id="127" w:author="Sandy Sum" w:date="2016-03-16T22:54:00Z">
              <w:rPr>
                <w:sz w:val="22"/>
              </w:rPr>
            </w:rPrChange>
          </w:rPr>
          <w:t xml:space="preserve"> = the error term of the </w:t>
        </w:r>
      </w:ins>
      <w:ins w:id="128" w:author="Sandy Sum" w:date="2016-03-16T22:54:00Z">
        <w:r w:rsidRPr="00AE3089">
          <w:rPr>
            <w:rPrChange w:id="129" w:author="Sandy Sum" w:date="2016-03-16T22:54:00Z">
              <w:rPr>
                <w:sz w:val="22"/>
              </w:rPr>
            </w:rPrChange>
          </w:rPr>
          <w:t>model</w:t>
        </w:r>
      </w:ins>
    </w:p>
    <w:p w14:paraId="663C5FD0" w14:textId="0960723E" w:rsidR="00AE3089" w:rsidRPr="00AE3089" w:rsidRDefault="00AE3089" w:rsidP="00AE3089">
      <w:pPr>
        <w:rPr>
          <w:ins w:id="130" w:author="Sandy Sum" w:date="2016-03-16T22:51:00Z"/>
          <w:rPrChange w:id="131" w:author="Sandy Sum" w:date="2016-03-16T22:54:00Z">
            <w:rPr>
              <w:ins w:id="132" w:author="Sandy Sum" w:date="2016-03-16T22:51:00Z"/>
              <w:sz w:val="22"/>
            </w:rPr>
          </w:rPrChange>
        </w:rPr>
      </w:pPr>
      <w:ins w:id="133" w:author="Sandy Sum" w:date="2016-03-16T22:51:00Z">
        <w:r w:rsidRPr="00AE3089">
          <w:rPr>
            <w:rFonts w:ascii="Calibri" w:eastAsia="Calibri" w:hAnsi="Calibri" w:cs="Calibri"/>
            <w:rPrChange w:id="134" w:author="Sandy Sum" w:date="2016-03-16T22:54:00Z">
              <w:rPr>
                <w:rFonts w:ascii="Calibri" w:eastAsia="Calibri" w:hAnsi="Calibri" w:cs="Calibri"/>
                <w:sz w:val="22"/>
              </w:rPr>
            </w:rPrChange>
          </w:rPr>
          <w:t>ρ</w:t>
        </w:r>
        <w:r w:rsidRPr="00AE3089">
          <w:rPr>
            <w:rPrChange w:id="135" w:author="Sandy Sum" w:date="2016-03-16T22:54:00Z">
              <w:rPr>
                <w:sz w:val="22"/>
              </w:rPr>
            </w:rPrChange>
          </w:rPr>
          <w:t xml:space="preserve"> = the first-order autocorrelation coefficient</w:t>
        </w:r>
      </w:ins>
      <w:ins w:id="136" w:author="Sandy Sum" w:date="2016-03-17T20:43:00Z">
        <w:r w:rsidR="00370372">
          <w:t xml:space="preserve">, </w:t>
        </w:r>
        <w:proofErr w:type="gramStart"/>
        <w:r w:rsidR="00370372">
          <w:t>AR(</w:t>
        </w:r>
        <w:proofErr w:type="gramEnd"/>
        <w:r w:rsidR="00370372">
          <w:t>1) errors</w:t>
        </w:r>
      </w:ins>
    </w:p>
    <w:p w14:paraId="10E73FD1" w14:textId="08518D41" w:rsidR="000D5A82" w:rsidRPr="00AE3089" w:rsidDel="00AE3089" w:rsidRDefault="00AE3089">
      <w:pPr>
        <w:rPr>
          <w:del w:id="137" w:author="Sandy Sum" w:date="2016-03-16T22:54:00Z"/>
          <w:rPrChange w:id="138" w:author="Sandy Sum" w:date="2016-03-16T22:54:00Z">
            <w:rPr>
              <w:del w:id="139" w:author="Sandy Sum" w:date="2016-03-16T22:54:00Z"/>
            </w:rPr>
          </w:rPrChange>
        </w:rPr>
      </w:pPr>
      <w:ins w:id="140" w:author="Sandy Sum" w:date="2016-03-16T22:51:00Z">
        <w:r w:rsidRPr="00AE3089">
          <w:rPr>
            <w:rPrChange w:id="141" w:author="Sandy Sum" w:date="2016-03-16T22:54:00Z">
              <w:rPr>
                <w:sz w:val="22"/>
              </w:rPr>
            </w:rPrChange>
          </w:rPr>
          <w:t xml:space="preserve">u = a </w:t>
        </w:r>
      </w:ins>
      <w:ins w:id="142" w:author="Sandy Sum" w:date="2016-03-16T22:53:00Z">
        <w:r w:rsidRPr="00AE3089">
          <w:rPr>
            <w:rPrChange w:id="143" w:author="Sandy Sum" w:date="2016-03-16T22:54:00Z">
              <w:rPr>
                <w:sz w:val="22"/>
              </w:rPr>
            </w:rPrChange>
          </w:rPr>
          <w:t>random shock</w:t>
        </w:r>
      </w:ins>
      <w:ins w:id="144" w:author="Sandy Sum" w:date="2016-03-16T22:51:00Z">
        <w:r w:rsidRPr="00AE3089">
          <w:rPr>
            <w:rPrChange w:id="145" w:author="Sandy Sum" w:date="2016-03-16T22:54:00Z">
              <w:rPr>
                <w:sz w:val="22"/>
              </w:rPr>
            </w:rPrChange>
          </w:rPr>
          <w:t xml:space="preserve"> (not serially correlated)</w:t>
        </w:r>
      </w:ins>
      <w:del w:id="146" w:author="Sandy Sum" w:date="2016-03-16T21:19:00Z">
        <w:r w:rsidR="000D5A82" w:rsidRPr="00AE3089" w:rsidDel="003A1CAF">
          <w:rPr>
            <w:rPrChange w:id="147" w:author="Sandy Sum" w:date="2016-03-16T22:54:00Z">
              <w:rPr>
                <w:sz w:val="22"/>
              </w:rPr>
            </w:rPrChange>
          </w:rPr>
          <w:delText xml:space="preserve"> An example of </w:delText>
        </w:r>
      </w:del>
    </w:p>
    <w:p w14:paraId="59DFB282" w14:textId="77777777" w:rsidR="00AE3089" w:rsidRPr="00AE3089" w:rsidRDefault="00AE3089" w:rsidP="00AE3089">
      <w:pPr>
        <w:rPr>
          <w:ins w:id="148" w:author="Sandy Sum" w:date="2016-03-16T22:54:00Z"/>
          <w:rPrChange w:id="149" w:author="Sandy Sum" w:date="2016-03-16T22:54:00Z">
            <w:rPr>
              <w:ins w:id="150" w:author="Sandy Sum" w:date="2016-03-16T22:54:00Z"/>
              <w:sz w:val="22"/>
            </w:rPr>
          </w:rPrChange>
        </w:rPr>
      </w:pPr>
    </w:p>
    <w:p w14:paraId="1287FC43" w14:textId="0EF7F787" w:rsidR="000C6BC6" w:rsidRPr="00D736E1" w:rsidDel="00521C40" w:rsidRDefault="000C6BC6" w:rsidP="00D736E1">
      <w:pPr>
        <w:rPr>
          <w:del w:id="151" w:author="Sandy Sum" w:date="2016-03-16T08:43:00Z"/>
        </w:rPr>
      </w:pPr>
    </w:p>
    <w:p w14:paraId="05E546D3" w14:textId="77777777" w:rsidR="000D5A82" w:rsidDel="00521C40" w:rsidRDefault="000D5A82">
      <w:pPr>
        <w:rPr>
          <w:del w:id="152" w:author="Sandy Sum" w:date="2016-03-16T08:43:00Z"/>
          <w:sz w:val="36"/>
          <w:szCs w:val="36"/>
        </w:rPr>
      </w:pPr>
    </w:p>
    <w:p w14:paraId="47DAADC5" w14:textId="77777777" w:rsidR="000D5A82" w:rsidDel="00521C40" w:rsidRDefault="000D5A82">
      <w:pPr>
        <w:rPr>
          <w:del w:id="153" w:author="Sandy Sum" w:date="2016-03-16T08:43:00Z"/>
          <w:sz w:val="36"/>
          <w:szCs w:val="36"/>
        </w:rPr>
      </w:pPr>
    </w:p>
    <w:p w14:paraId="2B494359" w14:textId="77777777" w:rsidR="000D5A82" w:rsidDel="00521C40" w:rsidRDefault="000D5A82">
      <w:pPr>
        <w:rPr>
          <w:del w:id="154" w:author="Sandy Sum" w:date="2016-03-16T08:43:00Z"/>
          <w:sz w:val="36"/>
          <w:szCs w:val="36"/>
        </w:rPr>
      </w:pPr>
    </w:p>
    <w:p w14:paraId="34A96C93" w14:textId="77777777" w:rsidR="000D5A82" w:rsidDel="00521C40" w:rsidRDefault="000D5A82">
      <w:pPr>
        <w:rPr>
          <w:del w:id="155" w:author="Sandy Sum" w:date="2016-03-16T08:43:00Z"/>
          <w:sz w:val="36"/>
          <w:szCs w:val="36"/>
        </w:rPr>
      </w:pPr>
    </w:p>
    <w:p w14:paraId="62B70291" w14:textId="77777777" w:rsidR="000D5A82" w:rsidRDefault="000D5A82">
      <w:pPr>
        <w:rPr>
          <w:sz w:val="36"/>
          <w:szCs w:val="36"/>
        </w:rPr>
      </w:pPr>
    </w:p>
    <w:p w14:paraId="21EA533D" w14:textId="77777777" w:rsidR="001F3C04" w:rsidRPr="00F95305" w:rsidRDefault="001F3C04">
      <w:pPr>
        <w:rPr>
          <w:ins w:id="156" w:author="Sandy Sum" w:date="2016-03-16T23:00:00Z"/>
          <w:sz w:val="40"/>
          <w:szCs w:val="36"/>
          <w:rPrChange w:id="157" w:author="Sandy Sum" w:date="2016-03-17T00:20:00Z">
            <w:rPr>
              <w:ins w:id="158" w:author="Sandy Sum" w:date="2016-03-16T23:00:00Z"/>
              <w:sz w:val="36"/>
              <w:szCs w:val="36"/>
            </w:rPr>
          </w:rPrChange>
        </w:rPr>
      </w:pPr>
      <w:r w:rsidRPr="00F95305">
        <w:rPr>
          <w:sz w:val="40"/>
          <w:szCs w:val="36"/>
          <w:rPrChange w:id="159" w:author="Sandy Sum" w:date="2016-03-17T00:20:00Z">
            <w:rPr>
              <w:sz w:val="36"/>
              <w:szCs w:val="36"/>
            </w:rPr>
          </w:rPrChange>
        </w:rPr>
        <w:t>Causes</w:t>
      </w:r>
    </w:p>
    <w:p w14:paraId="1892F0D9" w14:textId="77777777" w:rsidR="003A2E63" w:rsidRDefault="003A2E63">
      <w:pPr>
        <w:rPr>
          <w:sz w:val="36"/>
          <w:szCs w:val="36"/>
        </w:rPr>
      </w:pPr>
    </w:p>
    <w:p w14:paraId="26CF5B69" w14:textId="13B17EEC" w:rsidR="003A2E63" w:rsidRPr="003A2E63" w:rsidRDefault="009B2052" w:rsidP="003A2E63">
      <w:pPr>
        <w:rPr>
          <w:b/>
          <w:i/>
          <w:rPrChange w:id="160" w:author="Sandy Sum" w:date="2016-03-16T22:59:00Z">
            <w:rPr/>
          </w:rPrChange>
        </w:rPr>
        <w:pPrChange w:id="161" w:author="Sandy Sum" w:date="2016-03-16T22:59:00Z">
          <w:pPr>
            <w:pStyle w:val="ListParagraph"/>
            <w:numPr>
              <w:numId w:val="1"/>
            </w:numPr>
            <w:ind w:hanging="360"/>
          </w:pPr>
        </w:pPrChange>
      </w:pPr>
      <w:r w:rsidRPr="003A2E63">
        <w:rPr>
          <w:b/>
          <w:i/>
          <w:rPrChange w:id="162" w:author="Sandy Sum" w:date="2016-03-16T22:59:00Z">
            <w:rPr/>
          </w:rPrChange>
        </w:rPr>
        <w:t>Pure serial correlation</w:t>
      </w:r>
    </w:p>
    <w:p w14:paraId="3E93B5A0" w14:textId="540B5EB5" w:rsidR="000D5A82" w:rsidRDefault="009B2052" w:rsidP="000D5A82">
      <w:r>
        <w:t>This occurs when there is serial correlation across time in the true population. When you deal with time series analysis, this frequently happens as observations made within a shorter temporal period of each other will tend to be more similar than observations made further a</w:t>
      </w:r>
      <w:ins w:id="163" w:author="Sandy Sum" w:date="2016-03-17T20:44:00Z">
        <w:r w:rsidR="00370372">
          <w:t>part</w:t>
        </w:r>
      </w:ins>
      <w:del w:id="164" w:author="Sandy Sum" w:date="2016-03-17T20:44:00Z">
        <w:r w:rsidDel="00370372">
          <w:delText>way</w:delText>
        </w:r>
      </w:del>
      <w:r>
        <w:t xml:space="preserve">. </w:t>
      </w:r>
    </w:p>
    <w:p w14:paraId="43ABA0F4" w14:textId="77777777" w:rsidR="009B2052" w:rsidRPr="00392554" w:rsidRDefault="009B2052" w:rsidP="000D5A82"/>
    <w:p w14:paraId="2A4A84B6" w14:textId="12336BD1" w:rsidR="00F56AD4" w:rsidRDefault="009B2052" w:rsidP="003A2E63">
      <w:pPr>
        <w:pPrChange w:id="165" w:author="Sandy Sum" w:date="2016-03-16T23:00:00Z">
          <w:pPr>
            <w:pStyle w:val="ListParagraph"/>
            <w:numPr>
              <w:numId w:val="1"/>
            </w:numPr>
            <w:ind w:hanging="360"/>
          </w:pPr>
        </w:pPrChange>
      </w:pPr>
      <w:r w:rsidRPr="003A2E63">
        <w:rPr>
          <w:b/>
          <w:i/>
          <w:rPrChange w:id="166" w:author="Sandy Sum" w:date="2016-03-16T23:00:00Z">
            <w:rPr/>
          </w:rPrChange>
        </w:rPr>
        <w:t>Impure serial correlation</w:t>
      </w:r>
      <w:r w:rsidR="001F3C04" w:rsidRPr="003A2E63">
        <w:rPr>
          <w:rPrChange w:id="167" w:author="Sandy Sum" w:date="2016-03-16T23:00:00Z">
            <w:rPr/>
          </w:rPrChange>
        </w:rPr>
        <w:t xml:space="preserve"> </w:t>
      </w:r>
      <w:del w:id="168" w:author="Sandy Sum" w:date="2016-03-16T23:00:00Z">
        <w:r w:rsidR="001F3C04" w:rsidRPr="003A2E63" w:rsidDel="003A2E63">
          <w:rPr>
            <w:rPrChange w:id="169" w:author="Sandy Sum" w:date="2016-03-16T23:00:00Z">
              <w:rPr/>
            </w:rPrChange>
          </w:rPr>
          <w:delText>(</w:delText>
        </w:r>
        <w:r w:rsidR="001F3C04" w:rsidRPr="00392554" w:rsidDel="003A2E63">
          <w:delText>serial correlatio</w:delText>
        </w:r>
        <w:r w:rsidR="009D4A5D" w:rsidDel="003A2E63">
          <w:delText>n arises as a symptom of underlying error(s) in your model</w:delText>
        </w:r>
        <w:r w:rsidR="001F3C04" w:rsidRPr="00392554" w:rsidDel="003A2E63">
          <w:delText>)</w:delText>
        </w:r>
      </w:del>
    </w:p>
    <w:p w14:paraId="07D20C51" w14:textId="533D29B5" w:rsidR="001F3C04" w:rsidDel="00AE3089" w:rsidRDefault="00F56AD4" w:rsidP="00AE3089">
      <w:pPr>
        <w:rPr>
          <w:del w:id="170" w:author="Sandy Sum" w:date="2016-03-16T22:58:00Z"/>
        </w:rPr>
        <w:pPrChange w:id="171" w:author="Sandy Sum" w:date="2016-03-16T22:58:00Z">
          <w:pPr/>
        </w:pPrChange>
      </w:pPr>
      <w:r>
        <w:t>Impure serial correlation is not serial correlation in the population</w:t>
      </w:r>
      <w:del w:id="172" w:author="Sandy Sum" w:date="2016-03-16T22:58:00Z">
        <w:r w:rsidDel="00AE3089">
          <w:delText xml:space="preserve"> (Y</w:delText>
        </w:r>
      </w:del>
      <w:del w:id="173" w:author="Sandy Sum" w:date="2016-03-16T22:57:00Z">
        <w:r w:rsidRPr="00F56AD4" w:rsidDel="00AE3089">
          <w:rPr>
            <w:vertAlign w:val="subscript"/>
          </w:rPr>
          <w:delText>i</w:delText>
        </w:r>
      </w:del>
      <w:del w:id="174" w:author="Sandy Sum" w:date="2016-03-16T22:58:00Z">
        <w:r w:rsidDel="00AE3089">
          <w:delText>)</w:delText>
        </w:r>
      </w:del>
      <w:r>
        <w:t xml:space="preserve"> but in the residuals</w:t>
      </w:r>
      <w:ins w:id="175" w:author="Sandy Sum" w:date="2016-03-17T20:44:00Z">
        <w:r w:rsidR="00370372">
          <w:t xml:space="preserve"> </w:t>
        </w:r>
      </w:ins>
      <w:del w:id="176" w:author="Sandy Sum" w:date="2016-03-16T23:00:00Z">
        <w:r w:rsidDel="003A2E63">
          <w:delText xml:space="preserve"> </w:delText>
        </w:r>
      </w:del>
      <w:r>
        <w:t>(e</w:t>
      </w:r>
      <w:del w:id="177" w:author="Sandy Sum" w:date="2016-03-16T22:58:00Z">
        <w:r w:rsidDel="00AE3089">
          <w:delText>i</w:delText>
        </w:r>
      </w:del>
      <w:r>
        <w:t xml:space="preserve">) </w:t>
      </w:r>
      <w:r w:rsidRPr="00AE3089">
        <w:rPr>
          <w:i/>
          <w:rPrChange w:id="178" w:author="Sandy Sum" w:date="2016-03-16T22:58:00Z">
            <w:rPr/>
          </w:rPrChange>
        </w:rPr>
        <w:t>after</w:t>
      </w:r>
      <w:r>
        <w:t xml:space="preserve"> you have estimated your model.</w:t>
      </w:r>
      <w:ins w:id="179" w:author="Sandy Sum" w:date="2016-03-16T22:58:00Z">
        <w:r w:rsidR="00AE3089">
          <w:t xml:space="preserve"> If you detect serial correlation in your residuals after estimating a model, </w:t>
        </w:r>
      </w:ins>
      <w:del w:id="180" w:author="Sandy Sum" w:date="2016-03-16T22:58:00Z">
        <w:r w:rsidR="009D4A5D" w:rsidDel="00AE3089">
          <w:delText xml:space="preserve"> After you have fitted the data, and upon inspecting the data, see something like this:</w:delText>
        </w:r>
      </w:del>
    </w:p>
    <w:p w14:paraId="202F3CDF" w14:textId="49F2A968" w:rsidR="009D4A5D" w:rsidDel="00AE3089" w:rsidRDefault="009D4A5D" w:rsidP="00AE3089">
      <w:pPr>
        <w:rPr>
          <w:del w:id="181" w:author="Sandy Sum" w:date="2016-03-16T22:58:00Z"/>
        </w:rPr>
        <w:pPrChange w:id="182" w:author="Sandy Sum" w:date="2016-03-16T22:58:00Z">
          <w:pPr/>
        </w:pPrChange>
      </w:pPr>
      <w:del w:id="183" w:author="Sandy Sum" w:date="2016-03-16T22:58:00Z">
        <w:r w:rsidRPr="002935BD" w:rsidDel="00AE3089">
          <w:rPr>
            <w:highlight w:val="yellow"/>
          </w:rPr>
          <w:delText>X INSERT GRAPH X</w:delText>
        </w:r>
      </w:del>
    </w:p>
    <w:p w14:paraId="4F3EE864" w14:textId="02AF6A76" w:rsidR="009D4A5D" w:rsidRDefault="00AE3089" w:rsidP="00F56AD4">
      <w:pPr>
        <w:rPr>
          <w:ins w:id="184" w:author="Sandy Sum" w:date="2016-03-16T23:04:00Z"/>
        </w:rPr>
      </w:pPr>
      <w:ins w:id="185" w:author="Sandy Sum" w:date="2016-03-16T22:58:00Z">
        <w:r>
          <w:t>it</w:t>
        </w:r>
      </w:ins>
      <w:del w:id="186" w:author="Sandy Sum" w:date="2016-03-16T22:58:00Z">
        <w:r w:rsidR="009D4A5D" w:rsidDel="00AE3089">
          <w:delText>This</w:delText>
        </w:r>
      </w:del>
      <w:r w:rsidR="009D4A5D">
        <w:t xml:space="preserve"> could be indicative of one of the following </w:t>
      </w:r>
      <w:ins w:id="187" w:author="Sandy Sum" w:date="2016-03-17T20:44:00Z">
        <w:r w:rsidR="00370372">
          <w:t>problems</w:t>
        </w:r>
      </w:ins>
      <w:del w:id="188" w:author="Sandy Sum" w:date="2016-03-17T20:44:00Z">
        <w:r w:rsidR="009D4A5D" w:rsidDel="00370372">
          <w:delText>error</w:delText>
        </w:r>
      </w:del>
      <w:r w:rsidR="009D4A5D">
        <w:t xml:space="preserve"> in your </w:t>
      </w:r>
      <w:ins w:id="189" w:author="Sandy Sum" w:date="2016-03-17T20:44:00Z">
        <w:r w:rsidR="00370372">
          <w:t>model</w:t>
        </w:r>
      </w:ins>
      <w:del w:id="190" w:author="Sandy Sum" w:date="2016-03-17T20:44:00Z">
        <w:r w:rsidR="009D4A5D" w:rsidDel="00370372">
          <w:delText>estimation</w:delText>
        </w:r>
      </w:del>
      <w:ins w:id="191" w:author="Sandy Sum" w:date="2016-03-16T22:59:00Z">
        <w:r>
          <w:rPr>
            <w:rStyle w:val="FootnoteReference"/>
          </w:rPr>
          <w:footnoteReference w:id="5"/>
        </w:r>
      </w:ins>
      <w:r w:rsidR="009D4A5D">
        <w:t>.</w:t>
      </w:r>
    </w:p>
    <w:p w14:paraId="7FEDAE7E" w14:textId="77777777" w:rsidR="003A2E63" w:rsidRPr="00392554" w:rsidRDefault="003A2E63" w:rsidP="00F56AD4"/>
    <w:p w14:paraId="3B6612B4" w14:textId="77777777" w:rsidR="001F3C04" w:rsidRDefault="001F3C04" w:rsidP="003A2E63">
      <w:pPr>
        <w:pStyle w:val="ListParagraph"/>
        <w:numPr>
          <w:ilvl w:val="1"/>
          <w:numId w:val="1"/>
        </w:numPr>
        <w:ind w:left="360"/>
        <w:pPrChange w:id="195" w:author="Sandy Sum" w:date="2016-03-16T23:01:00Z">
          <w:pPr>
            <w:pStyle w:val="ListParagraph"/>
            <w:numPr>
              <w:ilvl w:val="1"/>
              <w:numId w:val="1"/>
            </w:numPr>
            <w:ind w:left="1080" w:hanging="360"/>
          </w:pPr>
        </w:pPrChange>
      </w:pPr>
      <w:r w:rsidRPr="00392554">
        <w:t>Omitted variable</w:t>
      </w:r>
    </w:p>
    <w:p w14:paraId="55E85D14" w14:textId="1E93E4F2" w:rsidR="00394A2E" w:rsidDel="003A2E63" w:rsidRDefault="00394A2E" w:rsidP="003A2E63">
      <w:pPr>
        <w:rPr>
          <w:del w:id="196" w:author="Sandy Sum" w:date="2016-03-16T23:01:00Z"/>
          <w:rFonts w:ascii="MS Mincho" w:eastAsia="MS Mincho" w:hAnsi="MS Mincho" w:cs="MS Mincho"/>
        </w:rPr>
        <w:pPrChange w:id="197" w:author="Sandy Sum" w:date="2016-03-16T23:04:00Z">
          <w:pPr>
            <w:ind w:left="720"/>
          </w:pPr>
        </w:pPrChange>
      </w:pPr>
      <w:r w:rsidRPr="00394A2E">
        <w:t xml:space="preserve">The variable of interest </w:t>
      </w:r>
      <w:r w:rsidR="002935BD">
        <w:t>respond</w:t>
      </w:r>
      <w:r w:rsidR="00472154">
        <w:t>s to</w:t>
      </w:r>
      <w:r w:rsidR="002935BD">
        <w:t xml:space="preserve"> explanatory variable</w:t>
      </w:r>
      <w:r w:rsidR="00472154">
        <w:t>(s)</w:t>
      </w:r>
      <w:r w:rsidR="002935BD">
        <w:t xml:space="preserve"> that is</w:t>
      </w:r>
      <w:r w:rsidR="00472154">
        <w:t>/are</w:t>
      </w:r>
      <w:r w:rsidR="002935BD">
        <w:t xml:space="preserve"> missing in your model. If this missing v</w:t>
      </w:r>
      <w:r w:rsidR="00472154">
        <w:t>ariable is serially correlated, the effect will be captured in your error term</w:t>
      </w:r>
      <w:ins w:id="198" w:author="Sandy Sum" w:date="2016-03-17T20:45:00Z">
        <w:r w:rsidR="00370372">
          <w:t xml:space="preserve"> (e)</w:t>
        </w:r>
      </w:ins>
      <w:del w:id="199" w:author="Sandy Sum" w:date="2016-03-17T20:45:00Z">
        <w:r w:rsidR="00472154" w:rsidDel="00370372">
          <w:delText>(e</w:delText>
        </w:r>
      </w:del>
      <w:del w:id="200" w:author="Sandy Sum" w:date="2016-03-16T23:01:00Z">
        <w:r w:rsidR="00472154" w:rsidDel="003A2E63">
          <w:delText>i</w:delText>
        </w:r>
      </w:del>
      <w:del w:id="201" w:author="Sandy Sum" w:date="2016-03-17T20:45:00Z">
        <w:r w:rsidR="00472154" w:rsidDel="00370372">
          <w:delText>)</w:delText>
        </w:r>
      </w:del>
      <w:r w:rsidR="00472154">
        <w:t xml:space="preserve">, which will </w:t>
      </w:r>
      <w:del w:id="202" w:author="Sandy Sum" w:date="2016-03-16T23:02:00Z">
        <w:r w:rsidR="00472154" w:rsidDel="003A2E63">
          <w:delText>experience</w:delText>
        </w:r>
      </w:del>
      <w:del w:id="203" w:author="Sandy Sum" w:date="2016-03-16T23:01:00Z">
        <w:r w:rsidR="00472154" w:rsidDel="003A2E63">
          <w:delText xml:space="preserve"> </w:delText>
        </w:r>
      </w:del>
      <w:del w:id="204" w:author="Sandy Sum" w:date="2016-03-16T23:02:00Z">
        <w:r w:rsidR="00472154" w:rsidDel="003A2E63">
          <w:delText>positive run</w:delText>
        </w:r>
      </w:del>
      <w:ins w:id="205" w:author="Sandy Sum" w:date="2016-03-16T23:02:00Z">
        <w:r w:rsidR="003A2E63">
          <w:t>experience periods of positive runs</w:t>
        </w:r>
      </w:ins>
      <w:del w:id="206" w:author="Sandy Sum" w:date="2016-03-16T23:02:00Z">
        <w:r w:rsidR="00472154" w:rsidDel="003A2E63">
          <w:delText>s</w:delText>
        </w:r>
      </w:del>
      <w:r w:rsidR="00472154">
        <w:t xml:space="preserve"> when </w:t>
      </w:r>
      <w:ins w:id="207" w:author="Sandy Sum" w:date="2016-03-16T08:45:00Z">
        <w:r w:rsidR="00521C40">
          <w:t>it is high</w:t>
        </w:r>
      </w:ins>
      <w:ins w:id="208" w:author="Sandy Sum" w:date="2016-03-16T23:03:00Z">
        <w:r w:rsidR="003A2E63">
          <w:t>,</w:t>
        </w:r>
      </w:ins>
      <w:ins w:id="209" w:author="Sandy Sum" w:date="2016-03-16T08:45:00Z">
        <w:r w:rsidR="00521C40">
          <w:t xml:space="preserve"> and negative run</w:t>
        </w:r>
      </w:ins>
      <w:ins w:id="210" w:author="Sandy Sum" w:date="2016-03-16T23:03:00Z">
        <w:r w:rsidR="003A2E63">
          <w:t>s</w:t>
        </w:r>
      </w:ins>
      <w:ins w:id="211" w:author="Sandy Sum" w:date="2016-03-16T08:45:00Z">
        <w:r w:rsidR="00521C40">
          <w:t xml:space="preserve"> when it is low.</w:t>
        </w:r>
      </w:ins>
    </w:p>
    <w:p w14:paraId="4E47B25D" w14:textId="77777777" w:rsidR="002935BD" w:rsidRDefault="002935BD" w:rsidP="003A2E63">
      <w:pPr>
        <w:rPr>
          <w:rFonts w:ascii="MS Mincho" w:eastAsia="MS Mincho" w:hAnsi="MS Mincho" w:cs="MS Mincho"/>
        </w:rPr>
        <w:pPrChange w:id="212" w:author="Sandy Sum" w:date="2016-03-16T23:04:00Z">
          <w:pPr>
            <w:ind w:left="720"/>
          </w:pPr>
        </w:pPrChange>
      </w:pPr>
    </w:p>
    <w:p w14:paraId="56F2C1CE" w14:textId="77777777" w:rsidR="003A2E63" w:rsidRDefault="003A2E63" w:rsidP="003A2E63">
      <w:pPr>
        <w:jc w:val="center"/>
        <w:rPr>
          <w:ins w:id="213" w:author="Sandy Sum" w:date="2016-03-16T23:04:00Z"/>
          <w:sz w:val="32"/>
        </w:rPr>
        <w:pPrChange w:id="214" w:author="Sandy Sum" w:date="2016-03-16T23:01:00Z">
          <w:pPr/>
        </w:pPrChange>
      </w:pPr>
    </w:p>
    <w:p w14:paraId="2F927B6B" w14:textId="77777777" w:rsidR="002935BD" w:rsidRPr="003A2E63" w:rsidRDefault="002935BD" w:rsidP="003A2E63">
      <w:pPr>
        <w:jc w:val="center"/>
        <w:rPr>
          <w:sz w:val="32"/>
          <w:rPrChange w:id="215" w:author="Sandy Sum" w:date="2016-03-16T23:01:00Z">
            <w:rPr>
              <w:sz w:val="28"/>
            </w:rPr>
          </w:rPrChange>
        </w:rPr>
        <w:pPrChange w:id="216" w:author="Sandy Sum" w:date="2016-03-16T23:01:00Z">
          <w:pPr/>
        </w:pPrChange>
      </w:pPr>
      <w:r w:rsidRPr="003A2E63">
        <w:rPr>
          <w:sz w:val="32"/>
          <w:rPrChange w:id="217" w:author="Sandy Sum" w:date="2016-03-16T23:01:00Z">
            <w:rPr>
              <w:sz w:val="28"/>
            </w:rPr>
          </w:rPrChange>
        </w:rPr>
        <w:lastRenderedPageBreak/>
        <w:t>Y = a*X</w:t>
      </w:r>
      <w:r w:rsidRPr="003A2E63">
        <w:rPr>
          <w:sz w:val="32"/>
          <w:vertAlign w:val="subscript"/>
          <w:rPrChange w:id="218" w:author="Sandy Sum" w:date="2016-03-16T23:01:00Z">
            <w:rPr>
              <w:sz w:val="28"/>
              <w:vertAlign w:val="subscript"/>
            </w:rPr>
          </w:rPrChange>
        </w:rPr>
        <w:t>1</w:t>
      </w:r>
      <w:r w:rsidRPr="003A2E63">
        <w:rPr>
          <w:sz w:val="32"/>
          <w:rPrChange w:id="219" w:author="Sandy Sum" w:date="2016-03-16T23:01:00Z">
            <w:rPr>
              <w:sz w:val="28"/>
            </w:rPr>
          </w:rPrChange>
        </w:rPr>
        <w:t xml:space="preserve"> + b*X</w:t>
      </w:r>
      <w:r w:rsidRPr="003A2E63">
        <w:rPr>
          <w:sz w:val="32"/>
          <w:vertAlign w:val="subscript"/>
          <w:rPrChange w:id="220" w:author="Sandy Sum" w:date="2016-03-16T23:01:00Z">
            <w:rPr>
              <w:sz w:val="28"/>
              <w:vertAlign w:val="subscript"/>
            </w:rPr>
          </w:rPrChange>
        </w:rPr>
        <w:t xml:space="preserve">2 </w:t>
      </w:r>
      <w:r w:rsidRPr="003A2E63">
        <w:rPr>
          <w:sz w:val="32"/>
          <w:rPrChange w:id="221" w:author="Sandy Sum" w:date="2016-03-16T23:01:00Z">
            <w:rPr>
              <w:sz w:val="28"/>
            </w:rPr>
          </w:rPrChange>
        </w:rPr>
        <w:t>+ u</w:t>
      </w:r>
    </w:p>
    <w:p w14:paraId="21958559" w14:textId="77777777" w:rsidR="002935BD" w:rsidRPr="002935BD" w:rsidRDefault="002935BD" w:rsidP="002935BD">
      <w:pPr>
        <w:rPr>
          <w:sz w:val="28"/>
        </w:rPr>
      </w:pPr>
    </w:p>
    <w:p w14:paraId="00297A22" w14:textId="29214A4B" w:rsidR="00F56AD4" w:rsidDel="003A2E63" w:rsidRDefault="00F56AD4" w:rsidP="009D4A5D">
      <w:pPr>
        <w:rPr>
          <w:del w:id="222" w:author="Sandy Sum" w:date="2016-03-16T23:03:00Z"/>
          <w:b/>
          <w:i/>
        </w:rPr>
      </w:pPr>
      <w:r>
        <w:rPr>
          <w:b/>
          <w:i/>
        </w:rPr>
        <w:t>Example</w:t>
      </w:r>
      <w:ins w:id="223" w:author="Sandy Sum" w:date="2016-03-16T09:08:00Z">
        <w:r w:rsidR="00FF77F9">
          <w:rPr>
            <w:b/>
            <w:i/>
          </w:rPr>
          <w:t>.</w:t>
        </w:r>
      </w:ins>
    </w:p>
    <w:p w14:paraId="523F12D0" w14:textId="77777777" w:rsidR="002935BD" w:rsidRPr="00F56AD4" w:rsidRDefault="002935BD" w:rsidP="009D4A5D">
      <w:pPr>
        <w:rPr>
          <w:b/>
          <w:i/>
        </w:rPr>
      </w:pPr>
    </w:p>
    <w:p w14:paraId="4E5D49CC" w14:textId="76EF8BD0" w:rsidR="00521C40" w:rsidDel="00521C40" w:rsidRDefault="00F56AD4" w:rsidP="009D4A5D">
      <w:pPr>
        <w:rPr>
          <w:del w:id="224" w:author="Sandy Sum" w:date="2016-03-16T08:46:00Z"/>
        </w:rPr>
      </w:pPr>
      <w:r w:rsidRPr="00F56AD4">
        <w:t>You are</w:t>
      </w:r>
      <w:r>
        <w:t xml:space="preserve"> trying to predict pa</w:t>
      </w:r>
      <w:r w:rsidR="002935BD">
        <w:t>nda weight (X1) across time but have left out bamboo abundance</w:t>
      </w:r>
      <w:ins w:id="225" w:author="Sandy Sum" w:date="2016-03-16T08:46:00Z">
        <w:r w:rsidR="00521C40">
          <w:t xml:space="preserve"> (X2). Your predictions might correctly capture some of the variation in panda weight across the year but it might underestimate panda weight for periods of time when bamboo abundance increases (positive runs of residuals observed) and vice versa.</w:t>
        </w:r>
      </w:ins>
    </w:p>
    <w:p w14:paraId="5ED39DA7" w14:textId="77777777" w:rsidR="00521C40" w:rsidRDefault="00521C40" w:rsidP="003A1D86">
      <w:pPr>
        <w:rPr>
          <w:ins w:id="226" w:author="Sandy Sum" w:date="2016-03-16T08:49:00Z"/>
        </w:rPr>
      </w:pPr>
    </w:p>
    <w:p w14:paraId="2EBABDDB" w14:textId="77777777" w:rsidR="00FF77F9" w:rsidRDefault="00FF77F9" w:rsidP="00FF77F9">
      <w:pPr>
        <w:rPr>
          <w:ins w:id="227" w:author="Sandy Sum" w:date="2016-03-16T09:08:00Z"/>
          <w:b/>
          <w:i/>
        </w:rPr>
      </w:pPr>
    </w:p>
    <w:p w14:paraId="526AC82B" w14:textId="0D2235F8" w:rsidR="00FF77F9" w:rsidRPr="00FF77F9" w:rsidRDefault="00FF77F9" w:rsidP="009D4A5D">
      <w:pPr>
        <w:rPr>
          <w:ins w:id="228" w:author="Sandy Sum" w:date="2016-03-16T09:08:00Z"/>
          <w:b/>
          <w:i/>
          <w:rPrChange w:id="229" w:author="Sandy Sum" w:date="2016-03-16T09:08:00Z">
            <w:rPr>
              <w:ins w:id="230" w:author="Sandy Sum" w:date="2016-03-16T09:08:00Z"/>
            </w:rPr>
          </w:rPrChange>
        </w:rPr>
      </w:pPr>
      <w:ins w:id="231" w:author="Sandy Sum" w:date="2016-03-16T09:08:00Z">
        <w:r>
          <w:rPr>
            <w:b/>
            <w:i/>
          </w:rPr>
          <w:t>Example.</w:t>
        </w:r>
      </w:ins>
    </w:p>
    <w:p w14:paraId="0D8308A6" w14:textId="13896F8F" w:rsidR="00521C40" w:rsidRPr="00394A2E" w:rsidRDefault="00521C40" w:rsidP="009D4A5D">
      <w:pPr>
        <w:rPr>
          <w:ins w:id="232" w:author="Sandy Sum" w:date="2016-03-16T08:48:00Z"/>
        </w:rPr>
      </w:pPr>
      <w:ins w:id="233" w:author="Sandy Sum" w:date="2016-03-16T08:49:00Z">
        <w:r>
          <w:t>You are trying to predict farmer’s income in Califor</w:t>
        </w:r>
        <w:r w:rsidR="00A955D1">
          <w:t>nia over time, but observe a series of positive residuals for some months and a series of negative residuals for others. You may have left out rainfall in your model, which affects farmer</w:t>
        </w:r>
      </w:ins>
      <w:ins w:id="234" w:author="Sandy Sum" w:date="2016-03-16T08:51:00Z">
        <w:r w:rsidR="00A955D1">
          <w:t>’s income (yield</w:t>
        </w:r>
      </w:ins>
      <w:ins w:id="235" w:author="Sandy Sum" w:date="2016-03-16T08:53:00Z">
        <w:r w:rsidR="00A955D1">
          <w:t xml:space="preserve"> and produce</w:t>
        </w:r>
      </w:ins>
      <w:ins w:id="236" w:author="Sandy Sum" w:date="2016-03-16T08:51:00Z">
        <w:r w:rsidR="00A955D1">
          <w:t>) and is serially correlated (El Nino in 2016 means weeks of abnormally high rainfall vs dry spells).</w:t>
        </w:r>
      </w:ins>
      <w:ins w:id="237" w:author="Sandy Sum" w:date="2016-03-16T09:01:00Z">
        <w:r w:rsidR="00FF77F9">
          <w:t xml:space="preserve"> Your model will tend to overestimate when rainfall goes down and underestimate when rainfall increases. </w:t>
        </w:r>
      </w:ins>
    </w:p>
    <w:p w14:paraId="1525BCCA" w14:textId="0AC138D4" w:rsidR="00394A2E" w:rsidDel="00521C40" w:rsidRDefault="00394A2E" w:rsidP="00394A2E">
      <w:pPr>
        <w:rPr>
          <w:del w:id="238" w:author="Sandy Sum" w:date="2016-03-16T08:46:00Z"/>
        </w:rPr>
      </w:pPr>
    </w:p>
    <w:p w14:paraId="63C84A1A" w14:textId="7CA5D1DC" w:rsidR="00FB7AF8" w:rsidRPr="00392554" w:rsidRDefault="00FB7AF8" w:rsidP="003A1D86">
      <w:del w:id="239" w:author="Sandy Sum" w:date="2016-03-16T08:46:00Z">
        <w:r w:rsidDel="00521C40">
          <w:delText xml:space="preserve">You are trying to predict </w:delText>
        </w:r>
        <w:r w:rsidR="001552A4" w:rsidDel="00521C40">
          <w:delText xml:space="preserve">the weight of pandas </w:delText>
        </w:r>
        <w:r w:rsidR="006B68FD" w:rsidDel="00521C40">
          <w:delText xml:space="preserve"> </w:delText>
        </w:r>
      </w:del>
    </w:p>
    <w:p w14:paraId="15CFB48B" w14:textId="77777777" w:rsidR="001F3C04" w:rsidRDefault="001F3C04" w:rsidP="003A2E63">
      <w:pPr>
        <w:pStyle w:val="ListParagraph"/>
        <w:numPr>
          <w:ilvl w:val="1"/>
          <w:numId w:val="1"/>
        </w:numPr>
        <w:ind w:left="360"/>
        <w:rPr>
          <w:ins w:id="240" w:author="Sandy Sum" w:date="2016-03-16T09:09:00Z"/>
        </w:rPr>
        <w:pPrChange w:id="241" w:author="Sandy Sum" w:date="2016-03-16T23:04:00Z">
          <w:pPr>
            <w:pStyle w:val="ListParagraph"/>
            <w:numPr>
              <w:ilvl w:val="1"/>
              <w:numId w:val="1"/>
            </w:numPr>
            <w:ind w:left="1440" w:hanging="360"/>
          </w:pPr>
        </w:pPrChange>
      </w:pPr>
      <w:r w:rsidRPr="00392554">
        <w:t>Incorrect functional form</w:t>
      </w:r>
    </w:p>
    <w:p w14:paraId="481711E9" w14:textId="68BEA5CF" w:rsidR="00FF77F9" w:rsidRDefault="00FF77F9" w:rsidP="003A2E63">
      <w:pPr>
        <w:rPr>
          <w:ins w:id="242" w:author="Sandy Sum" w:date="2016-03-16T09:14:00Z"/>
        </w:rPr>
        <w:pPrChange w:id="243" w:author="Sandy Sum" w:date="2016-03-16T23:04:00Z">
          <w:pPr/>
        </w:pPrChange>
      </w:pPr>
      <w:ins w:id="244" w:author="Sandy Sum" w:date="2016-03-16T09:09:00Z">
        <w:r w:rsidRPr="00FF77F9">
          <w:rPr>
            <w:rPrChange w:id="245" w:author="Sandy Sum" w:date="2016-03-16T09:09:00Z">
              <w:rPr>
                <w:rFonts w:ascii="Times New Roman" w:eastAsia="Times New Roman" w:hAnsi="Times New Roman" w:cs="Times New Roman"/>
              </w:rPr>
            </w:rPrChange>
          </w:rPr>
          <w:t xml:space="preserve">Serial correlation can also be caused by misspecification of the functional form. </w:t>
        </w:r>
      </w:ins>
      <w:ins w:id="246" w:author="Sandy Sum" w:date="2016-03-16T09:11:00Z">
        <w:r w:rsidR="00096168">
          <w:t xml:space="preserve">The </w:t>
        </w:r>
      </w:ins>
      <w:ins w:id="247" w:author="Sandy Sum" w:date="2016-03-16T09:10:00Z">
        <w:r w:rsidR="00096168">
          <w:t xml:space="preserve">variable of interest might exhibit a quadratic or exponential trend, but </w:t>
        </w:r>
      </w:ins>
      <w:ins w:id="248" w:author="Sandy Sum" w:date="2016-03-16T09:11:00Z">
        <w:r w:rsidR="00096168">
          <w:t xml:space="preserve">if </w:t>
        </w:r>
      </w:ins>
      <w:ins w:id="249" w:author="Sandy Sum" w:date="2016-03-16T09:10:00Z">
        <w:r w:rsidR="00096168">
          <w:t xml:space="preserve">we fit a linear model through it, </w:t>
        </w:r>
      </w:ins>
      <w:ins w:id="250" w:author="Sandy Sum" w:date="2016-03-16T09:14:00Z">
        <w:r w:rsidR="00096168">
          <w:t>the residuals will appear to be serially correlated.</w:t>
        </w:r>
      </w:ins>
    </w:p>
    <w:p w14:paraId="600CDE72" w14:textId="77777777" w:rsidR="00096168" w:rsidRDefault="00096168" w:rsidP="00FF77F9">
      <w:pPr>
        <w:rPr>
          <w:ins w:id="251" w:author="Sandy Sum" w:date="2016-03-16T09:14:00Z"/>
        </w:rPr>
      </w:pPr>
    </w:p>
    <w:p w14:paraId="74EBF3B4" w14:textId="2FF52AD5" w:rsidR="00096168" w:rsidRPr="003A2E63" w:rsidRDefault="00096168" w:rsidP="00FF77F9">
      <w:pPr>
        <w:rPr>
          <w:ins w:id="252" w:author="Sandy Sum" w:date="2016-03-16T09:14:00Z"/>
          <w:b/>
          <w:i/>
          <w:rPrChange w:id="253" w:author="Sandy Sum" w:date="2016-03-16T23:04:00Z">
            <w:rPr>
              <w:ins w:id="254" w:author="Sandy Sum" w:date="2016-03-16T09:14:00Z"/>
            </w:rPr>
          </w:rPrChange>
        </w:rPr>
      </w:pPr>
      <w:ins w:id="255" w:author="Sandy Sum" w:date="2016-03-16T09:14:00Z">
        <w:r w:rsidRPr="003A2E63">
          <w:rPr>
            <w:b/>
            <w:i/>
            <w:rPrChange w:id="256" w:author="Sandy Sum" w:date="2016-03-16T23:04:00Z">
              <w:rPr/>
            </w:rPrChange>
          </w:rPr>
          <w:t>Example.</w:t>
        </w:r>
      </w:ins>
    </w:p>
    <w:p w14:paraId="10C7B2CB" w14:textId="65FDD030" w:rsidR="00FF77F9" w:rsidRPr="00392554" w:rsidDel="00DD5100" w:rsidRDefault="00096168" w:rsidP="00FF77F9">
      <w:pPr>
        <w:ind w:left="720"/>
        <w:rPr>
          <w:del w:id="257" w:author="Sandy Sum" w:date="2016-03-16T22:43:00Z"/>
        </w:rPr>
        <w:pPrChange w:id="258" w:author="Sandy Sum" w:date="2016-03-16T09:09:00Z">
          <w:pPr>
            <w:pStyle w:val="ListParagraph"/>
            <w:numPr>
              <w:ilvl w:val="1"/>
              <w:numId w:val="1"/>
            </w:numPr>
            <w:ind w:left="1440" w:hanging="360"/>
          </w:pPr>
        </w:pPrChange>
      </w:pPr>
      <w:ins w:id="259" w:author="Sandy Sum" w:date="2016-03-16T09:17:00Z">
        <w:r>
          <w:t xml:space="preserve">You are trying to predict the effect of fertilizer on crop yield, and fit a linear model to it. But more commonly, fertilizer effect </w:t>
        </w:r>
      </w:ins>
      <w:ins w:id="260" w:author="Sandy Sum" w:date="2016-03-16T09:21:00Z">
        <w:r w:rsidR="00096BDA">
          <w:t>is very high at low levels and almost zero at high levels (there is only so much nitrogen the soil can absorb)</w:t>
        </w:r>
      </w:ins>
      <w:ins w:id="261" w:author="Sandy Sum" w:date="2016-03-16T09:22:00Z">
        <w:r w:rsidR="00096BDA">
          <w:t>, hence it actually follows a quadratic model.</w:t>
        </w:r>
      </w:ins>
      <w:ins w:id="262" w:author="Sandy Sum" w:date="2016-03-16T09:24:00Z">
        <w:r w:rsidR="00096BDA">
          <w:t xml:space="preserve"> Your residuals will appear to be low at low levels of fertilizer and high at higher levels of fertilizer. </w:t>
        </w:r>
      </w:ins>
    </w:p>
    <w:p w14:paraId="5C4DFDF4" w14:textId="35890E7E" w:rsidR="001F3C04" w:rsidRPr="00392554" w:rsidDel="00DD5100" w:rsidRDefault="001F3C04" w:rsidP="00FF77F9">
      <w:pPr>
        <w:pStyle w:val="ListParagraph"/>
        <w:numPr>
          <w:ilvl w:val="1"/>
          <w:numId w:val="1"/>
        </w:numPr>
        <w:ind w:left="1080"/>
        <w:rPr>
          <w:del w:id="263" w:author="Sandy Sum" w:date="2016-03-16T22:43:00Z"/>
        </w:rPr>
        <w:pPrChange w:id="264" w:author="Sandy Sum" w:date="2016-03-16T09:09:00Z">
          <w:pPr>
            <w:pStyle w:val="ListParagraph"/>
            <w:numPr>
              <w:ilvl w:val="1"/>
              <w:numId w:val="1"/>
            </w:numPr>
            <w:ind w:left="1440" w:hanging="360"/>
          </w:pPr>
        </w:pPrChange>
      </w:pPr>
      <w:del w:id="265" w:author="Sandy Sum" w:date="2016-03-16T22:43:00Z">
        <w:r w:rsidRPr="00392554" w:rsidDel="00DD5100">
          <w:delText>Measurement error</w:delText>
        </w:r>
      </w:del>
    </w:p>
    <w:p w14:paraId="37146217" w14:textId="77777777" w:rsidR="00055261" w:rsidRDefault="00055261">
      <w:pPr>
        <w:rPr>
          <w:sz w:val="36"/>
          <w:szCs w:val="36"/>
        </w:rPr>
      </w:pPr>
    </w:p>
    <w:p w14:paraId="2403EE24" w14:textId="77777777" w:rsidR="00055261" w:rsidRDefault="00055261">
      <w:pPr>
        <w:rPr>
          <w:sz w:val="36"/>
          <w:szCs w:val="36"/>
        </w:rPr>
      </w:pPr>
    </w:p>
    <w:p w14:paraId="45D39021" w14:textId="77777777" w:rsidR="001F3C04" w:rsidRPr="00F95305" w:rsidRDefault="001F3C04">
      <w:pPr>
        <w:rPr>
          <w:ins w:id="266" w:author="Sandy Sum" w:date="2016-03-17T00:17:00Z"/>
          <w:sz w:val="40"/>
          <w:szCs w:val="36"/>
          <w:rPrChange w:id="267" w:author="Sandy Sum" w:date="2016-03-17T00:20:00Z">
            <w:rPr>
              <w:ins w:id="268" w:author="Sandy Sum" w:date="2016-03-17T00:17:00Z"/>
              <w:sz w:val="36"/>
              <w:szCs w:val="36"/>
            </w:rPr>
          </w:rPrChange>
        </w:rPr>
      </w:pPr>
      <w:r w:rsidRPr="00F95305">
        <w:rPr>
          <w:sz w:val="40"/>
          <w:szCs w:val="36"/>
          <w:rPrChange w:id="269" w:author="Sandy Sum" w:date="2016-03-17T00:20:00Z">
            <w:rPr>
              <w:sz w:val="36"/>
              <w:szCs w:val="36"/>
            </w:rPr>
          </w:rPrChange>
        </w:rPr>
        <w:t>Consequences</w:t>
      </w:r>
    </w:p>
    <w:p w14:paraId="6A3A3702" w14:textId="77777777" w:rsidR="00F95305" w:rsidRDefault="00F95305">
      <w:pPr>
        <w:rPr>
          <w:ins w:id="270" w:author="Sandy Sum" w:date="2016-03-16T19:47:00Z"/>
          <w:sz w:val="36"/>
          <w:szCs w:val="36"/>
        </w:rPr>
      </w:pPr>
    </w:p>
    <w:p w14:paraId="3972C1E3" w14:textId="68FA8BCD" w:rsidR="00726C6D" w:rsidRDefault="003A1CAF" w:rsidP="003A2E63">
      <w:pPr>
        <w:pStyle w:val="ListParagraph"/>
        <w:numPr>
          <w:ilvl w:val="0"/>
          <w:numId w:val="8"/>
        </w:numPr>
        <w:ind w:left="360"/>
        <w:rPr>
          <w:ins w:id="271" w:author="Sandy Sum" w:date="2016-03-17T20:46:00Z"/>
        </w:rPr>
        <w:pPrChange w:id="272" w:author="Sandy Sum" w:date="2016-03-16T23:05:00Z">
          <w:pPr/>
        </w:pPrChange>
      </w:pPr>
      <w:ins w:id="273" w:author="Sandy Sum" w:date="2016-03-16T21:16:00Z">
        <w:r>
          <w:t xml:space="preserve">If it is pure serial correlation, </w:t>
        </w:r>
      </w:ins>
      <w:ins w:id="274" w:author="Sandy Sum" w:date="2016-03-16T19:47:00Z">
        <w:r w:rsidR="00726C6D">
          <w:t xml:space="preserve">OLS </w:t>
        </w:r>
      </w:ins>
      <w:ins w:id="275" w:author="Sandy Sum" w:date="2016-03-16T21:17:00Z">
        <w:r>
          <w:t>estimates</w:t>
        </w:r>
      </w:ins>
      <w:ins w:id="276" w:author="Sandy Sum" w:date="2016-03-16T19:47:00Z">
        <w:r w:rsidR="00726C6D">
          <w:t xml:space="preserve"> are still unbiased</w:t>
        </w:r>
        <w:r>
          <w:t xml:space="preserve"> and consistent but inefficient</w:t>
        </w:r>
      </w:ins>
      <w:ins w:id="277" w:author="Sandy Sum" w:date="2016-03-16T21:18:00Z">
        <w:r w:rsidR="003A2E63">
          <w:t xml:space="preserve">, meaning that chances of you getting the correct estimate </w:t>
        </w:r>
      </w:ins>
      <w:ins w:id="278" w:author="Sandy Sum" w:date="2016-03-16T23:07:00Z">
        <w:r w:rsidR="003A2E63">
          <w:t>on average is lower. I think of it as the target on a dartboard becoming smaller.</w:t>
        </w:r>
      </w:ins>
    </w:p>
    <w:p w14:paraId="0A0247DD" w14:textId="27090648" w:rsidR="00370372" w:rsidRDefault="00370372" w:rsidP="00370372">
      <w:pPr>
        <w:pStyle w:val="ListParagraph"/>
        <w:numPr>
          <w:ilvl w:val="0"/>
          <w:numId w:val="8"/>
        </w:numPr>
        <w:ind w:left="360"/>
        <w:rPr>
          <w:ins w:id="279" w:author="Sandy Sum" w:date="2016-03-16T21:16:00Z"/>
        </w:rPr>
        <w:pPrChange w:id="280" w:author="Sandy Sum" w:date="2016-03-17T20:47:00Z">
          <w:pPr/>
        </w:pPrChange>
      </w:pPr>
      <w:ins w:id="281" w:author="Sandy Sum" w:date="2016-03-17T20:46:00Z">
        <w:r>
          <w:t>Y</w:t>
        </w:r>
        <w:r>
          <w:t xml:space="preserve">our standard errors are biased, hence your </w:t>
        </w:r>
      </w:ins>
      <w:ins w:id="282" w:author="Sandy Sum" w:date="2016-03-17T20:49:00Z">
        <w:r>
          <w:t>hypothesis</w:t>
        </w:r>
      </w:ins>
      <w:ins w:id="283" w:author="Sandy Sum" w:date="2016-03-17T20:46:00Z">
        <w:r>
          <w:t xml:space="preserve"> tests</w:t>
        </w:r>
        <w:r>
          <w:t xml:space="preserve"> are invalid (</w:t>
        </w:r>
      </w:ins>
      <w:ins w:id="284" w:author="Sandy Sum" w:date="2016-03-17T20:48:00Z">
        <w:r>
          <w:t xml:space="preserve">typically, it </w:t>
        </w:r>
      </w:ins>
      <w:ins w:id="285" w:author="Sandy Sum" w:date="2016-03-17T20:46:00Z">
        <w:r>
          <w:t>indicate significance</w:t>
        </w:r>
        <w:r>
          <w:t xml:space="preserve"> when it is not</w:t>
        </w:r>
      </w:ins>
      <w:ins w:id="286" w:author="Sandy Sum" w:date="2016-03-17T20:49:00Z">
        <w:r>
          <w:t>, due to overestimation of the t-score</w:t>
        </w:r>
      </w:ins>
      <w:ins w:id="287" w:author="Sandy Sum" w:date="2016-03-17T20:46:00Z">
        <w:r>
          <w:t>)</w:t>
        </w:r>
        <w:r w:rsidRPr="003A2E63">
          <w:rPr>
            <w:rStyle w:val="FootnoteReference"/>
          </w:rPr>
          <w:t xml:space="preserve"> </w:t>
        </w:r>
        <w:r>
          <w:rPr>
            <w:rStyle w:val="FootnoteReference"/>
          </w:rPr>
          <w:footnoteReference w:id="6"/>
        </w:r>
        <w:r>
          <w:t>.</w:t>
        </w:r>
      </w:ins>
      <w:ins w:id="290" w:author="Sandy Sum" w:date="2016-03-17T20:47:00Z">
        <w:r>
          <w:t xml:space="preserve"> </w:t>
        </w:r>
      </w:ins>
    </w:p>
    <w:p w14:paraId="2AAEE05B" w14:textId="6BD26B3C" w:rsidR="003A1CAF" w:rsidRDefault="003A1CAF" w:rsidP="00370372">
      <w:pPr>
        <w:pStyle w:val="ListParagraph"/>
        <w:numPr>
          <w:ilvl w:val="0"/>
          <w:numId w:val="8"/>
        </w:numPr>
        <w:ind w:left="360"/>
        <w:rPr>
          <w:ins w:id="291" w:author="Sandy Sum" w:date="2016-03-16T21:17:00Z"/>
        </w:rPr>
        <w:pPrChange w:id="292" w:author="Sandy Sum" w:date="2016-03-17T20:45:00Z">
          <w:pPr/>
        </w:pPrChange>
      </w:pPr>
      <w:ins w:id="293" w:author="Sandy Sum" w:date="2016-03-16T21:16:00Z">
        <w:r>
          <w:t>If it is impure serial correlation, which arises as a symptom of OVB or misspecified</w:t>
        </w:r>
      </w:ins>
      <w:ins w:id="294" w:author="Sandy Sum" w:date="2016-03-16T23:10:00Z">
        <w:r w:rsidR="00370372">
          <w:t xml:space="preserve"> </w:t>
        </w:r>
      </w:ins>
      <w:ins w:id="295" w:author="Sandy Sum" w:date="2016-03-16T21:17:00Z">
        <w:r>
          <w:t>functional form, then your OLS estimates are biased and inconsistent!</w:t>
        </w:r>
      </w:ins>
    </w:p>
    <w:p w14:paraId="68DD2C0D" w14:textId="77777777" w:rsidR="003A1CAF" w:rsidRPr="003A1CAF" w:rsidRDefault="003A1CAF" w:rsidP="003A1CAF">
      <w:pPr>
        <w:pStyle w:val="ListParagraph"/>
        <w:rPr>
          <w:rPrChange w:id="296" w:author="Sandy Sum" w:date="2016-03-16T21:19:00Z">
            <w:rPr/>
          </w:rPrChange>
        </w:rPr>
        <w:pPrChange w:id="297" w:author="Sandy Sum" w:date="2016-03-16T21:19:00Z">
          <w:pPr/>
        </w:pPrChange>
      </w:pPr>
    </w:p>
    <w:p w14:paraId="0F6732DA" w14:textId="77777777" w:rsidR="00C2032F" w:rsidRDefault="00C2032F">
      <w:pPr>
        <w:rPr>
          <w:ins w:id="298" w:author="Sandy Sum" w:date="2016-03-16T23:10:00Z"/>
          <w:sz w:val="36"/>
          <w:szCs w:val="36"/>
        </w:rPr>
      </w:pPr>
      <w:ins w:id="299" w:author="Sandy Sum" w:date="2016-03-16T23:10:00Z">
        <w:r>
          <w:rPr>
            <w:sz w:val="36"/>
            <w:szCs w:val="36"/>
          </w:rPr>
          <w:br w:type="page"/>
        </w:r>
      </w:ins>
    </w:p>
    <w:p w14:paraId="604D0C8A" w14:textId="0E7DE92E" w:rsidR="001F3C04" w:rsidRPr="00F95305" w:rsidRDefault="001F3C04">
      <w:pPr>
        <w:rPr>
          <w:ins w:id="300" w:author="Sandy Sum" w:date="2016-03-17T00:17:00Z"/>
          <w:sz w:val="40"/>
          <w:szCs w:val="36"/>
          <w:rPrChange w:id="301" w:author="Sandy Sum" w:date="2016-03-17T00:20:00Z">
            <w:rPr>
              <w:ins w:id="302" w:author="Sandy Sum" w:date="2016-03-17T00:17:00Z"/>
              <w:sz w:val="36"/>
              <w:szCs w:val="36"/>
            </w:rPr>
          </w:rPrChange>
        </w:rPr>
      </w:pPr>
      <w:r w:rsidRPr="00F95305">
        <w:rPr>
          <w:sz w:val="40"/>
          <w:szCs w:val="36"/>
          <w:rPrChange w:id="303" w:author="Sandy Sum" w:date="2016-03-17T00:20:00Z">
            <w:rPr>
              <w:sz w:val="36"/>
              <w:szCs w:val="36"/>
            </w:rPr>
          </w:rPrChange>
        </w:rPr>
        <w:lastRenderedPageBreak/>
        <w:t xml:space="preserve">Detection </w:t>
      </w:r>
    </w:p>
    <w:p w14:paraId="565D3F16" w14:textId="77777777" w:rsidR="00F95305" w:rsidRDefault="00F95305">
      <w:pPr>
        <w:rPr>
          <w:ins w:id="304" w:author="Sandy Sum" w:date="2016-03-16T15:33:00Z"/>
          <w:sz w:val="36"/>
          <w:szCs w:val="36"/>
        </w:rPr>
      </w:pPr>
    </w:p>
    <w:p w14:paraId="4D461258" w14:textId="35D6C5D3" w:rsidR="003A1D86" w:rsidRDefault="003A1D86" w:rsidP="003A1D86">
      <w:pPr>
        <w:rPr>
          <w:ins w:id="305" w:author="Sandy Sum" w:date="2016-03-16T15:49:00Z"/>
          <w:szCs w:val="36"/>
        </w:rPr>
      </w:pPr>
      <w:ins w:id="306" w:author="Sandy Sum" w:date="2016-03-16T15:44:00Z">
        <w:r w:rsidRPr="003A1D86">
          <w:rPr>
            <w:szCs w:val="36"/>
            <w:rPrChange w:id="307" w:author="Sandy Sum" w:date="2016-03-16T15:45:00Z">
              <w:rPr>
                <w:sz w:val="36"/>
                <w:szCs w:val="36"/>
              </w:rPr>
            </w:rPrChange>
          </w:rPr>
          <w:t>First, go ahead and estimate your model.</w:t>
        </w:r>
      </w:ins>
      <w:ins w:id="308" w:author="Sandy Sum" w:date="2016-03-16T15:45:00Z">
        <w:r w:rsidR="00C2032F">
          <w:rPr>
            <w:szCs w:val="36"/>
          </w:rPr>
          <w:t xml:space="preserve"> Depending on your data</w:t>
        </w:r>
        <w:r>
          <w:rPr>
            <w:szCs w:val="36"/>
          </w:rPr>
          <w:t>, you can use linear regression or any other non-linear regression</w:t>
        </w:r>
      </w:ins>
      <w:ins w:id="309" w:author="Sandy Sum" w:date="2016-03-16T15:46:00Z">
        <w:r>
          <w:rPr>
            <w:szCs w:val="36"/>
          </w:rPr>
          <w:t xml:space="preserve"> such as exponential, logistic or </w:t>
        </w:r>
      </w:ins>
      <w:ins w:id="310" w:author="Sandy Sum" w:date="2016-03-16T15:47:00Z">
        <w:r w:rsidRPr="003A1D86">
          <w:rPr>
            <w:szCs w:val="36"/>
          </w:rPr>
          <w:t>sinusoidal functions</w:t>
        </w:r>
        <w:r>
          <w:rPr>
            <w:szCs w:val="36"/>
          </w:rPr>
          <w:t xml:space="preserve">. </w:t>
        </w:r>
      </w:ins>
      <w:ins w:id="311" w:author="Sandy Sum" w:date="2016-03-16T15:45:00Z">
        <w:r w:rsidRPr="003A1D86">
          <w:rPr>
            <w:szCs w:val="36"/>
          </w:rPr>
          <w:t xml:space="preserve">Since we </w:t>
        </w:r>
      </w:ins>
      <w:ins w:id="312" w:author="Sandy Sum" w:date="2016-03-16T15:47:00Z">
        <w:r>
          <w:rPr>
            <w:szCs w:val="36"/>
          </w:rPr>
          <w:t>want to examine</w:t>
        </w:r>
      </w:ins>
      <w:ins w:id="313" w:author="Sandy Sum" w:date="2016-03-16T15:45:00Z">
        <w:r w:rsidRPr="003A1D86">
          <w:rPr>
            <w:szCs w:val="36"/>
          </w:rPr>
          <w:t xml:space="preserve"> serial correlation in the residuals </w:t>
        </w:r>
      </w:ins>
      <w:ins w:id="314" w:author="Sandy Sum" w:date="2016-03-16T15:47:00Z">
        <w:r w:rsidR="003338D7">
          <w:rPr>
            <w:szCs w:val="36"/>
          </w:rPr>
          <w:t>(e</w:t>
        </w:r>
        <w:r>
          <w:rPr>
            <w:szCs w:val="36"/>
          </w:rPr>
          <w:t>)</w:t>
        </w:r>
      </w:ins>
      <w:ins w:id="315" w:author="Sandy Sum" w:date="2016-03-16T15:48:00Z">
        <w:r>
          <w:rPr>
            <w:szCs w:val="36"/>
          </w:rPr>
          <w:t>,</w:t>
        </w:r>
      </w:ins>
      <w:ins w:id="316" w:author="Sandy Sum" w:date="2016-03-16T15:47:00Z">
        <w:r>
          <w:rPr>
            <w:szCs w:val="36"/>
          </w:rPr>
          <w:t xml:space="preserve"> </w:t>
        </w:r>
      </w:ins>
      <w:ins w:id="317" w:author="Sandy Sum" w:date="2016-03-16T15:45:00Z">
        <w:r w:rsidRPr="003A1D86">
          <w:rPr>
            <w:szCs w:val="36"/>
          </w:rPr>
          <w:t>testing for serial correlation is inherently a diagnostic technique that comes after the model is estimated</w:t>
        </w:r>
      </w:ins>
      <w:ins w:id="318" w:author="Sandy Sum" w:date="2016-03-16T23:11:00Z">
        <w:r w:rsidR="00C2032F" w:rsidRPr="00C2032F">
          <w:rPr>
            <w:rStyle w:val="FootnoteReference"/>
            <w:rPrChange w:id="319" w:author="Sandy Sum" w:date="2016-03-16T23:11:00Z">
              <w:rPr>
                <w:rStyle w:val="FootnoteReference"/>
              </w:rPr>
            </w:rPrChange>
          </w:rPr>
          <w:footnoteReference w:id="7"/>
        </w:r>
      </w:ins>
      <w:ins w:id="322" w:author="Sandy Sum" w:date="2016-03-16T15:45:00Z">
        <w:r w:rsidRPr="00C2032F">
          <w:rPr>
            <w:szCs w:val="36"/>
            <w:rPrChange w:id="323" w:author="Sandy Sum" w:date="2016-03-16T23:11:00Z">
              <w:rPr>
                <w:szCs w:val="36"/>
              </w:rPr>
            </w:rPrChange>
          </w:rPr>
          <w:t xml:space="preserve">. The model must first be fitted </w:t>
        </w:r>
      </w:ins>
      <w:ins w:id="324" w:author="Sandy Sum" w:date="2016-03-16T23:12:00Z">
        <w:r w:rsidR="00C2032F">
          <w:rPr>
            <w:szCs w:val="36"/>
          </w:rPr>
          <w:t>to obtain values of the coefficients</w:t>
        </w:r>
      </w:ins>
      <w:ins w:id="325" w:author="Sandy Sum" w:date="2016-03-16T15:45:00Z">
        <w:r w:rsidRPr="00C2032F">
          <w:rPr>
            <w:szCs w:val="36"/>
            <w:rPrChange w:id="326" w:author="Sandy Sum" w:date="2016-03-16T23:11:00Z">
              <w:rPr>
                <w:szCs w:val="36"/>
              </w:rPr>
            </w:rPrChange>
          </w:rPr>
          <w:t xml:space="preserve"> and the residua</w:t>
        </w:r>
        <w:r w:rsidR="00C2032F">
          <w:rPr>
            <w:szCs w:val="36"/>
            <w:rPrChange w:id="327" w:author="Sandy Sum" w:date="2016-03-16T23:11:00Z">
              <w:rPr>
                <w:szCs w:val="36"/>
              </w:rPr>
            </w:rPrChange>
          </w:rPr>
          <w:t>ls (e)</w:t>
        </w:r>
        <w:r w:rsidRPr="00C2032F">
          <w:rPr>
            <w:szCs w:val="36"/>
            <w:rPrChange w:id="328" w:author="Sandy Sum" w:date="2016-03-16T23:11:00Z">
              <w:rPr>
                <w:szCs w:val="36"/>
              </w:rPr>
            </w:rPrChange>
          </w:rPr>
          <w:t xml:space="preserve">. </w:t>
        </w:r>
      </w:ins>
      <w:ins w:id="329" w:author="Sandy Sum" w:date="2016-03-16T19:34:00Z">
        <w:r w:rsidR="006209CB" w:rsidRPr="00C2032F">
          <w:rPr>
            <w:szCs w:val="36"/>
            <w:rPrChange w:id="330" w:author="Sandy Sum" w:date="2016-03-16T23:11:00Z">
              <w:rPr>
                <w:szCs w:val="36"/>
              </w:rPr>
            </w:rPrChange>
          </w:rPr>
          <w:t>Detecting serial correlation can be broadly categorized into two main ways: Informal and formal</w:t>
        </w:r>
      </w:ins>
      <w:ins w:id="331" w:author="Sandy Sum" w:date="2016-03-16T23:18:00Z">
        <w:r w:rsidR="00C2032F">
          <w:rPr>
            <w:rStyle w:val="FootnoteReference"/>
          </w:rPr>
          <w:footnoteReference w:id="8"/>
        </w:r>
      </w:ins>
      <w:ins w:id="334" w:author="Sandy Sum" w:date="2016-03-16T19:34:00Z">
        <w:r w:rsidR="006209CB" w:rsidRPr="00C2032F">
          <w:rPr>
            <w:szCs w:val="36"/>
            <w:rPrChange w:id="335" w:author="Sandy Sum" w:date="2016-03-16T23:11:00Z">
              <w:rPr>
                <w:szCs w:val="36"/>
              </w:rPr>
            </w:rPrChange>
          </w:rPr>
          <w:t>.</w:t>
        </w:r>
      </w:ins>
    </w:p>
    <w:p w14:paraId="29C8F565" w14:textId="77777777" w:rsidR="003A1D86" w:rsidRDefault="003A1D86" w:rsidP="00EF3AC1">
      <w:pPr>
        <w:rPr>
          <w:ins w:id="336" w:author="Sandy Sum" w:date="2016-03-16T15:49:00Z"/>
          <w:szCs w:val="36"/>
        </w:rPr>
        <w:pPrChange w:id="337" w:author="Sandy Sum" w:date="2016-03-16T15:33:00Z">
          <w:pPr/>
        </w:pPrChange>
      </w:pPr>
    </w:p>
    <w:p w14:paraId="1D7AE52E" w14:textId="5B0BAEB5" w:rsidR="003A1D86" w:rsidRDefault="003A1D86" w:rsidP="00EF3AC1">
      <w:pPr>
        <w:rPr>
          <w:ins w:id="338" w:author="Sandy Sum" w:date="2016-03-16T15:50:00Z"/>
          <w:szCs w:val="36"/>
        </w:rPr>
        <w:pPrChange w:id="339" w:author="Sandy Sum" w:date="2016-03-16T15:33:00Z">
          <w:pPr/>
        </w:pPrChange>
      </w:pPr>
      <w:ins w:id="340" w:author="Sandy Sum" w:date="2016-03-16T15:49:00Z">
        <w:r>
          <w:rPr>
            <w:szCs w:val="36"/>
          </w:rPr>
          <w:t>I will be usi</w:t>
        </w:r>
        <w:r w:rsidR="00C2032F">
          <w:rPr>
            <w:szCs w:val="36"/>
          </w:rPr>
          <w:t>ng whale abundance</w:t>
        </w:r>
        <w:r>
          <w:rPr>
            <w:szCs w:val="36"/>
          </w:rPr>
          <w:t xml:space="preserve"> data </w:t>
        </w:r>
      </w:ins>
      <w:ins w:id="341" w:author="Sandy Sum" w:date="2016-03-16T23:12:00Z">
        <w:r w:rsidR="00C2032F">
          <w:rPr>
            <w:szCs w:val="36"/>
          </w:rPr>
          <w:t xml:space="preserve">from </w:t>
        </w:r>
      </w:ins>
      <w:ins w:id="342" w:author="Sandy Sum" w:date="2016-03-16T23:13:00Z">
        <w:r w:rsidR="00C2032F">
          <w:rPr>
            <w:szCs w:val="36"/>
          </w:rPr>
          <w:t xml:space="preserve">the </w:t>
        </w:r>
        <w:r w:rsidR="00C2032F" w:rsidRPr="00C2032F">
          <w:rPr>
            <w:szCs w:val="36"/>
          </w:rPr>
          <w:t>Gulf of Alaska Data Portal</w:t>
        </w:r>
      </w:ins>
      <w:ins w:id="343" w:author="Sandy Sum" w:date="2016-03-16T15:50:00Z">
        <w:r>
          <w:rPr>
            <w:szCs w:val="36"/>
          </w:rPr>
          <w:t xml:space="preserve"> to illustrate the techniques</w:t>
        </w:r>
        <w:r w:rsidR="00C2032F">
          <w:rPr>
            <w:szCs w:val="36"/>
          </w:rPr>
          <w:t>.</w:t>
        </w:r>
      </w:ins>
    </w:p>
    <w:p w14:paraId="368A2D29" w14:textId="77777777" w:rsidR="00C2032F" w:rsidRDefault="00C2032F" w:rsidP="00EF3AC1">
      <w:pPr>
        <w:rPr>
          <w:ins w:id="344" w:author="Sandy Sum" w:date="2016-03-16T23:17:00Z"/>
          <w:szCs w:val="36"/>
        </w:rPr>
        <w:pPrChange w:id="345" w:author="Sandy Sum" w:date="2016-03-16T15:33:00Z">
          <w:pPr/>
        </w:pPrChange>
      </w:pPr>
    </w:p>
    <w:p w14:paraId="6B724242" w14:textId="4369FBC5" w:rsidR="00C2032F" w:rsidRDefault="00C2032F" w:rsidP="00EF3AC1">
      <w:pPr>
        <w:rPr>
          <w:ins w:id="346" w:author="Sandy Sum" w:date="2016-03-16T15:54:00Z"/>
          <w:szCs w:val="36"/>
        </w:rPr>
        <w:pPrChange w:id="347" w:author="Sandy Sum" w:date="2016-03-16T15:33:00Z">
          <w:pPr/>
        </w:pPrChange>
      </w:pPr>
      <w:ins w:id="348" w:author="Sandy Sum" w:date="2016-03-16T23:17:00Z">
        <w:r>
          <w:rPr>
            <w:szCs w:val="36"/>
          </w:rPr>
          <w:t>Date source:</w:t>
        </w:r>
      </w:ins>
    </w:p>
    <w:p w14:paraId="24DC46ED" w14:textId="4B753B56" w:rsidR="00C2032F" w:rsidRPr="00C2032F" w:rsidRDefault="00C2032F" w:rsidP="00C2032F">
      <w:pPr>
        <w:rPr>
          <w:ins w:id="349" w:author="Sandy Sum" w:date="2016-03-16T23:15:00Z"/>
          <w:szCs w:val="36"/>
          <w:rPrChange w:id="350" w:author="Sandy Sum" w:date="2016-03-16T23:15:00Z">
            <w:rPr>
              <w:ins w:id="351" w:author="Sandy Sum" w:date="2016-03-16T23:15:00Z"/>
              <w:rFonts w:ascii="Times New Roman" w:eastAsia="Times New Roman" w:hAnsi="Times New Roman" w:cs="Times New Roman"/>
            </w:rPr>
          </w:rPrChange>
        </w:rPr>
      </w:pPr>
      <w:ins w:id="352" w:author="Sandy Sum" w:date="2016-03-16T23:16:00Z">
        <w:r w:rsidRPr="00C2032F">
          <w:rPr>
            <w:szCs w:val="36"/>
          </w:rPr>
          <w:t xml:space="preserve">Suzanne </w:t>
        </w:r>
        <w:proofErr w:type="spellStart"/>
        <w:r w:rsidRPr="00C2032F">
          <w:rPr>
            <w:szCs w:val="36"/>
          </w:rPr>
          <w:t>Teerlink</w:t>
        </w:r>
        <w:proofErr w:type="spellEnd"/>
        <w:r w:rsidRPr="00C2032F">
          <w:rPr>
            <w:szCs w:val="36"/>
          </w:rPr>
          <w:t xml:space="preserve">, Terrance Quinn, Jan </w:t>
        </w:r>
        <w:proofErr w:type="spellStart"/>
        <w:r>
          <w:rPr>
            <w:szCs w:val="36"/>
          </w:rPr>
          <w:t>Straley</w:t>
        </w:r>
        <w:proofErr w:type="spellEnd"/>
        <w:r>
          <w:rPr>
            <w:szCs w:val="36"/>
          </w:rPr>
          <w:t xml:space="preserve">, and Olga </w:t>
        </w:r>
        <w:proofErr w:type="gramStart"/>
        <w:r>
          <w:rPr>
            <w:szCs w:val="36"/>
          </w:rPr>
          <w:t>Von</w:t>
        </w:r>
        <w:proofErr w:type="gramEnd"/>
        <w:r>
          <w:rPr>
            <w:szCs w:val="36"/>
          </w:rPr>
          <w:t xml:space="preserve"> </w:t>
        </w:r>
        <w:proofErr w:type="spellStart"/>
        <w:r>
          <w:rPr>
            <w:szCs w:val="36"/>
          </w:rPr>
          <w:t>Ziegesar</w:t>
        </w:r>
        <w:proofErr w:type="spellEnd"/>
        <w:r>
          <w:rPr>
            <w:szCs w:val="36"/>
          </w:rPr>
          <w:t xml:space="preserve"> (</w:t>
        </w:r>
        <w:r w:rsidRPr="00C2032F">
          <w:rPr>
            <w:szCs w:val="36"/>
          </w:rPr>
          <w:t>2013</w:t>
        </w:r>
        <w:r>
          <w:rPr>
            <w:szCs w:val="36"/>
          </w:rPr>
          <w:t>)</w:t>
        </w:r>
        <w:r w:rsidRPr="00C2032F">
          <w:rPr>
            <w:szCs w:val="36"/>
          </w:rPr>
          <w:t xml:space="preserve">. </w:t>
        </w:r>
        <w:r w:rsidRPr="00C2032F">
          <w:rPr>
            <w:i/>
            <w:szCs w:val="36"/>
            <w:rPrChange w:id="353" w:author="Sandy Sum" w:date="2016-03-16T23:16:00Z">
              <w:rPr>
                <w:szCs w:val="36"/>
              </w:rPr>
            </w:rPrChange>
          </w:rPr>
          <w:t>Historical humpback whale abundance estimates in Prince William Sound, Alaska: 1978 - 2009</w:t>
        </w:r>
        <w:r w:rsidRPr="00C2032F">
          <w:rPr>
            <w:szCs w:val="36"/>
          </w:rPr>
          <w:t xml:space="preserve">. </w:t>
        </w:r>
      </w:ins>
      <w:ins w:id="354" w:author="Sandy Sum" w:date="2016-03-16T23:15:00Z">
        <w:r w:rsidRPr="00C2032F">
          <w:rPr>
            <w:szCs w:val="36"/>
            <w:rPrChange w:id="355" w:author="Sandy Sum" w:date="2016-03-16T23:15:00Z">
              <w:rPr>
                <w:rFonts w:ascii="Helvetica" w:eastAsia="Times New Roman" w:hAnsi="Helvetica" w:cs="Times New Roman"/>
                <w:color w:val="676661"/>
                <w:shd w:val="clear" w:color="auto" w:fill="FFFFFF"/>
              </w:rPr>
            </w:rPrChange>
          </w:rPr>
          <w:t xml:space="preserve">[Data file]. Retrieved from </w:t>
        </w:r>
      </w:ins>
      <w:ins w:id="356" w:author="Sandy Sum" w:date="2016-03-16T23:17:00Z">
        <w:r w:rsidRPr="00C2032F">
          <w:rPr>
            <w:szCs w:val="36"/>
          </w:rPr>
          <w:t>https://goa.nceas.ucsb.edu/#view/df35d.124.19</w:t>
        </w:r>
      </w:ins>
    </w:p>
    <w:p w14:paraId="6C7FBEBB" w14:textId="77777777" w:rsidR="003A1D86" w:rsidRDefault="003A1D86" w:rsidP="00EF3AC1">
      <w:pPr>
        <w:rPr>
          <w:ins w:id="357" w:author="Sandy Sum" w:date="2016-03-16T15:50:00Z"/>
          <w:szCs w:val="36"/>
        </w:rPr>
        <w:pPrChange w:id="358" w:author="Sandy Sum" w:date="2016-03-16T15:33:00Z">
          <w:pPr/>
        </w:pPrChange>
      </w:pPr>
    </w:p>
    <w:p w14:paraId="5D20FDE8" w14:textId="1CFAD93E" w:rsidR="003A1D86" w:rsidRPr="00C2032F" w:rsidRDefault="003A1D86" w:rsidP="006209CB">
      <w:pPr>
        <w:rPr>
          <w:ins w:id="359" w:author="Sandy Sum" w:date="2016-03-16T15:51:00Z"/>
          <w:b/>
          <w:i/>
          <w:szCs w:val="36"/>
          <w:rPrChange w:id="360" w:author="Sandy Sum" w:date="2016-03-16T23:17:00Z">
            <w:rPr>
              <w:ins w:id="361" w:author="Sandy Sum" w:date="2016-03-16T15:51:00Z"/>
            </w:rPr>
          </w:rPrChange>
        </w:rPr>
        <w:pPrChange w:id="362" w:author="Sandy Sum" w:date="2016-03-16T19:33:00Z">
          <w:pPr/>
        </w:pPrChange>
      </w:pPr>
      <w:ins w:id="363" w:author="Sandy Sum" w:date="2016-03-16T15:53:00Z">
        <w:r w:rsidRPr="00C2032F">
          <w:rPr>
            <w:b/>
            <w:i/>
            <w:szCs w:val="36"/>
            <w:rPrChange w:id="364" w:author="Sandy Sum" w:date="2016-03-16T23:17:00Z">
              <w:rPr/>
            </w:rPrChange>
          </w:rPr>
          <w:t>Estimate your model</w:t>
        </w:r>
      </w:ins>
      <w:ins w:id="365" w:author="Sandy Sum" w:date="2016-03-16T23:17:00Z">
        <w:r w:rsidR="00C2032F">
          <w:rPr>
            <w:b/>
            <w:i/>
            <w:szCs w:val="36"/>
          </w:rPr>
          <w:t>.</w:t>
        </w:r>
      </w:ins>
    </w:p>
    <w:p w14:paraId="1A9C27B2" w14:textId="77777777" w:rsidR="003A1D86" w:rsidRPr="00C2032F" w:rsidRDefault="003A1D86" w:rsidP="003A1D86">
      <w:pPr>
        <w:rPr>
          <w:ins w:id="366" w:author="Sandy Sum" w:date="2016-03-16T15:51:00Z"/>
          <w:rFonts w:ascii="Andale Mono" w:hAnsi="Andale Mono"/>
          <w:color w:val="2E74B5" w:themeColor="accent1" w:themeShade="BF"/>
          <w:sz w:val="20"/>
          <w:szCs w:val="36"/>
          <w:rPrChange w:id="367" w:author="Sandy Sum" w:date="2016-03-16T23:18:00Z">
            <w:rPr>
              <w:ins w:id="368" w:author="Sandy Sum" w:date="2016-03-16T15:51:00Z"/>
              <w:szCs w:val="36"/>
            </w:rPr>
          </w:rPrChange>
        </w:rPr>
      </w:pPr>
      <w:proofErr w:type="spellStart"/>
      <w:ins w:id="369" w:author="Sandy Sum" w:date="2016-03-16T15:51:00Z">
        <w:r w:rsidRPr="00C2032F">
          <w:rPr>
            <w:rFonts w:ascii="Andale Mono" w:hAnsi="Andale Mono"/>
            <w:color w:val="2E74B5" w:themeColor="accent1" w:themeShade="BF"/>
            <w:sz w:val="20"/>
            <w:szCs w:val="36"/>
            <w:rPrChange w:id="370" w:author="Sandy Sum" w:date="2016-03-16T23:18:00Z">
              <w:rPr>
                <w:szCs w:val="36"/>
              </w:rPr>
            </w:rPrChange>
          </w:rPr>
          <w:t>whalels</w:t>
        </w:r>
        <w:proofErr w:type="spellEnd"/>
        <w:r w:rsidRPr="00C2032F">
          <w:rPr>
            <w:rFonts w:ascii="Andale Mono" w:hAnsi="Andale Mono"/>
            <w:color w:val="2E74B5" w:themeColor="accent1" w:themeShade="BF"/>
            <w:sz w:val="20"/>
            <w:szCs w:val="36"/>
            <w:rPrChange w:id="371" w:author="Sandy Sum" w:date="2016-03-16T23:18:00Z">
              <w:rPr>
                <w:szCs w:val="36"/>
              </w:rPr>
            </w:rPrChange>
          </w:rPr>
          <w:t xml:space="preserve"> &lt;- </w:t>
        </w:r>
        <w:proofErr w:type="gramStart"/>
        <w:r w:rsidRPr="00C2032F">
          <w:rPr>
            <w:rFonts w:ascii="Andale Mono" w:hAnsi="Andale Mono"/>
            <w:color w:val="2E74B5" w:themeColor="accent1" w:themeShade="BF"/>
            <w:sz w:val="20"/>
            <w:szCs w:val="36"/>
            <w:rPrChange w:id="372" w:author="Sandy Sum" w:date="2016-03-16T23:18:00Z">
              <w:rPr>
                <w:szCs w:val="36"/>
              </w:rPr>
            </w:rPrChange>
          </w:rPr>
          <w:t>lm(</w:t>
        </w:r>
        <w:proofErr w:type="gramEnd"/>
        <w:r w:rsidRPr="00C2032F">
          <w:rPr>
            <w:rFonts w:ascii="Andale Mono" w:hAnsi="Andale Mono"/>
            <w:color w:val="2E74B5" w:themeColor="accent1" w:themeShade="BF"/>
            <w:sz w:val="20"/>
            <w:szCs w:val="36"/>
            <w:rPrChange w:id="373" w:author="Sandy Sum" w:date="2016-03-16T23:18:00Z">
              <w:rPr>
                <w:szCs w:val="36"/>
              </w:rPr>
            </w:rPrChange>
          </w:rPr>
          <w:t xml:space="preserve">Sightings ~ Year, data = </w:t>
        </w:r>
        <w:proofErr w:type="spellStart"/>
        <w:r w:rsidRPr="00C2032F">
          <w:rPr>
            <w:rFonts w:ascii="Andale Mono" w:hAnsi="Andale Mono"/>
            <w:color w:val="2E74B5" w:themeColor="accent1" w:themeShade="BF"/>
            <w:sz w:val="20"/>
            <w:szCs w:val="36"/>
            <w:rPrChange w:id="374" w:author="Sandy Sum" w:date="2016-03-16T23:18:00Z">
              <w:rPr>
                <w:szCs w:val="36"/>
              </w:rPr>
            </w:rPrChange>
          </w:rPr>
          <w:t>whaleAbundance</w:t>
        </w:r>
        <w:proofErr w:type="spellEnd"/>
        <w:r w:rsidRPr="00C2032F">
          <w:rPr>
            <w:rFonts w:ascii="Andale Mono" w:hAnsi="Andale Mono"/>
            <w:color w:val="2E74B5" w:themeColor="accent1" w:themeShade="BF"/>
            <w:sz w:val="20"/>
            <w:szCs w:val="36"/>
            <w:rPrChange w:id="375" w:author="Sandy Sum" w:date="2016-03-16T23:18:00Z">
              <w:rPr>
                <w:szCs w:val="36"/>
              </w:rPr>
            </w:rPrChange>
          </w:rPr>
          <w:t>)</w:t>
        </w:r>
      </w:ins>
    </w:p>
    <w:p w14:paraId="4343F5BC" w14:textId="73AB94BA" w:rsidR="003A1D86" w:rsidRPr="00C2032F" w:rsidRDefault="003A1D86" w:rsidP="003A1D86">
      <w:pPr>
        <w:rPr>
          <w:ins w:id="376" w:author="Sandy Sum" w:date="2016-03-16T15:56:00Z"/>
          <w:rFonts w:ascii="Andale Mono" w:hAnsi="Andale Mono"/>
          <w:color w:val="2E74B5" w:themeColor="accent1" w:themeShade="BF"/>
          <w:sz w:val="20"/>
          <w:szCs w:val="36"/>
          <w:rPrChange w:id="377" w:author="Sandy Sum" w:date="2016-03-16T23:18:00Z">
            <w:rPr>
              <w:ins w:id="378" w:author="Sandy Sum" w:date="2016-03-16T15:56:00Z"/>
              <w:rFonts w:ascii="Andale Mono" w:hAnsi="Andale Mono"/>
              <w:color w:val="2E74B5" w:themeColor="accent1" w:themeShade="BF"/>
              <w:sz w:val="22"/>
              <w:szCs w:val="36"/>
            </w:rPr>
          </w:rPrChange>
        </w:rPr>
        <w:pPrChange w:id="379" w:author="Sandy Sum" w:date="2016-03-16T15:33:00Z">
          <w:pPr/>
        </w:pPrChange>
      </w:pPr>
      <w:ins w:id="380" w:author="Sandy Sum" w:date="2016-03-16T15:51:00Z">
        <w:r w:rsidRPr="00C2032F">
          <w:rPr>
            <w:rFonts w:ascii="Andale Mono" w:hAnsi="Andale Mono"/>
            <w:color w:val="2E74B5" w:themeColor="accent1" w:themeShade="BF"/>
            <w:sz w:val="20"/>
            <w:szCs w:val="36"/>
            <w:rPrChange w:id="381" w:author="Sandy Sum" w:date="2016-03-16T23:18:00Z">
              <w:rPr>
                <w:szCs w:val="36"/>
              </w:rPr>
            </w:rPrChange>
          </w:rPr>
          <w:t>summary(</w:t>
        </w:r>
        <w:proofErr w:type="spellStart"/>
        <w:r w:rsidRPr="00C2032F">
          <w:rPr>
            <w:rFonts w:ascii="Andale Mono" w:hAnsi="Andale Mono"/>
            <w:color w:val="2E74B5" w:themeColor="accent1" w:themeShade="BF"/>
            <w:sz w:val="20"/>
            <w:szCs w:val="36"/>
            <w:rPrChange w:id="382" w:author="Sandy Sum" w:date="2016-03-16T23:18:00Z">
              <w:rPr>
                <w:szCs w:val="36"/>
              </w:rPr>
            </w:rPrChange>
          </w:rPr>
          <w:t>whalels</w:t>
        </w:r>
        <w:proofErr w:type="spellEnd"/>
        <w:r w:rsidRPr="00C2032F">
          <w:rPr>
            <w:rFonts w:ascii="Andale Mono" w:hAnsi="Andale Mono"/>
            <w:color w:val="2E74B5" w:themeColor="accent1" w:themeShade="BF"/>
            <w:sz w:val="20"/>
            <w:szCs w:val="36"/>
            <w:rPrChange w:id="383" w:author="Sandy Sum" w:date="2016-03-16T23:18:00Z">
              <w:rPr>
                <w:szCs w:val="36"/>
              </w:rPr>
            </w:rPrChange>
          </w:rPr>
          <w:t>)</w:t>
        </w:r>
      </w:ins>
    </w:p>
    <w:p w14:paraId="1800721E" w14:textId="77777777" w:rsidR="00736AB4" w:rsidRPr="00C2032F" w:rsidRDefault="00736AB4" w:rsidP="003A1D86">
      <w:pPr>
        <w:rPr>
          <w:ins w:id="384" w:author="Sandy Sum" w:date="2016-03-16T15:56:00Z"/>
          <w:rFonts w:ascii="Andale Mono" w:hAnsi="Andale Mono"/>
          <w:color w:val="2E74B5" w:themeColor="accent1" w:themeShade="BF"/>
          <w:sz w:val="20"/>
          <w:szCs w:val="36"/>
          <w:rPrChange w:id="385" w:author="Sandy Sum" w:date="2016-03-16T23:18:00Z">
            <w:rPr>
              <w:ins w:id="386" w:author="Sandy Sum" w:date="2016-03-16T15:56:00Z"/>
              <w:rFonts w:ascii="Andale Mono" w:hAnsi="Andale Mono"/>
              <w:color w:val="2E74B5" w:themeColor="accent1" w:themeShade="BF"/>
              <w:sz w:val="22"/>
              <w:szCs w:val="36"/>
            </w:rPr>
          </w:rPrChange>
        </w:rPr>
        <w:pPrChange w:id="387" w:author="Sandy Sum" w:date="2016-03-16T15:33:00Z">
          <w:pPr/>
        </w:pPrChange>
      </w:pPr>
    </w:p>
    <w:p w14:paraId="2CFB2572" w14:textId="77777777" w:rsidR="00736AB4" w:rsidRPr="00C2032F" w:rsidRDefault="00736AB4" w:rsidP="00736AB4">
      <w:pPr>
        <w:rPr>
          <w:ins w:id="388" w:author="Sandy Sum" w:date="2016-03-16T15:56:00Z"/>
          <w:rFonts w:ascii="Andale Mono" w:hAnsi="Andale Mono"/>
          <w:color w:val="222A35" w:themeColor="text2" w:themeShade="80"/>
          <w:sz w:val="20"/>
          <w:szCs w:val="36"/>
          <w:rPrChange w:id="389" w:author="Sandy Sum" w:date="2016-03-16T23:18:00Z">
            <w:rPr>
              <w:ins w:id="390" w:author="Sandy Sum" w:date="2016-03-16T15:56:00Z"/>
              <w:rFonts w:ascii="Andale Mono" w:hAnsi="Andale Mono"/>
              <w:color w:val="2E74B5" w:themeColor="accent1" w:themeShade="BF"/>
              <w:sz w:val="22"/>
              <w:szCs w:val="36"/>
            </w:rPr>
          </w:rPrChange>
        </w:rPr>
      </w:pPr>
      <w:ins w:id="391" w:author="Sandy Sum" w:date="2016-03-16T15:56:00Z">
        <w:r w:rsidRPr="00C2032F">
          <w:rPr>
            <w:rFonts w:ascii="Andale Mono" w:hAnsi="Andale Mono"/>
            <w:color w:val="222A35" w:themeColor="text2" w:themeShade="80"/>
            <w:sz w:val="20"/>
            <w:szCs w:val="36"/>
            <w:rPrChange w:id="392" w:author="Sandy Sum" w:date="2016-03-16T23:18:00Z">
              <w:rPr>
                <w:rFonts w:ascii="Andale Mono" w:hAnsi="Andale Mono"/>
                <w:color w:val="2E74B5" w:themeColor="accent1" w:themeShade="BF"/>
                <w:sz w:val="22"/>
                <w:szCs w:val="36"/>
              </w:rPr>
            </w:rPrChange>
          </w:rPr>
          <w:t>Coefficients:</w:t>
        </w:r>
      </w:ins>
    </w:p>
    <w:p w14:paraId="39D849A0" w14:textId="47907FCC" w:rsidR="00736AB4" w:rsidRPr="00C2032F" w:rsidRDefault="00736AB4" w:rsidP="00736AB4">
      <w:pPr>
        <w:rPr>
          <w:ins w:id="393" w:author="Sandy Sum" w:date="2016-03-16T15:56:00Z"/>
          <w:rFonts w:ascii="Andale Mono" w:hAnsi="Andale Mono"/>
          <w:color w:val="222A35" w:themeColor="text2" w:themeShade="80"/>
          <w:sz w:val="20"/>
          <w:szCs w:val="36"/>
          <w:rPrChange w:id="394" w:author="Sandy Sum" w:date="2016-03-16T23:18:00Z">
            <w:rPr>
              <w:ins w:id="395" w:author="Sandy Sum" w:date="2016-03-16T15:56:00Z"/>
              <w:rFonts w:ascii="Andale Mono" w:hAnsi="Andale Mono"/>
              <w:color w:val="2E74B5" w:themeColor="accent1" w:themeShade="BF"/>
              <w:sz w:val="22"/>
              <w:szCs w:val="36"/>
            </w:rPr>
          </w:rPrChange>
        </w:rPr>
      </w:pPr>
      <w:ins w:id="396" w:author="Sandy Sum" w:date="2016-03-16T15:56:00Z">
        <w:r w:rsidRPr="00C2032F">
          <w:rPr>
            <w:rFonts w:ascii="Andale Mono" w:hAnsi="Andale Mono"/>
            <w:color w:val="222A35" w:themeColor="text2" w:themeShade="80"/>
            <w:sz w:val="20"/>
            <w:szCs w:val="36"/>
            <w:rPrChange w:id="397" w:author="Sandy Sum" w:date="2016-03-16T23:18:00Z">
              <w:rPr>
                <w:rFonts w:ascii="Andale Mono" w:hAnsi="Andale Mono"/>
                <w:color w:val="2E74B5" w:themeColor="accent1" w:themeShade="BF"/>
                <w:sz w:val="22"/>
                <w:szCs w:val="36"/>
              </w:rPr>
            </w:rPrChange>
          </w:rPr>
          <w:t xml:space="preserve">              Estimate Std. Error t-value </w:t>
        </w:r>
        <w:proofErr w:type="spellStart"/>
        <w:r w:rsidRPr="00C2032F">
          <w:rPr>
            <w:rFonts w:ascii="Andale Mono" w:hAnsi="Andale Mono"/>
            <w:color w:val="222A35" w:themeColor="text2" w:themeShade="80"/>
            <w:sz w:val="20"/>
            <w:szCs w:val="36"/>
            <w:rPrChange w:id="398" w:author="Sandy Sum" w:date="2016-03-16T23:18:00Z">
              <w:rPr>
                <w:rFonts w:ascii="Andale Mono" w:hAnsi="Andale Mono"/>
                <w:color w:val="2E74B5" w:themeColor="accent1" w:themeShade="BF"/>
                <w:sz w:val="22"/>
                <w:szCs w:val="36"/>
              </w:rPr>
            </w:rPrChange>
          </w:rPr>
          <w:t>Pr</w:t>
        </w:r>
        <w:proofErr w:type="spellEnd"/>
        <w:r w:rsidRPr="00C2032F">
          <w:rPr>
            <w:rFonts w:ascii="Andale Mono" w:hAnsi="Andale Mono"/>
            <w:color w:val="222A35" w:themeColor="text2" w:themeShade="80"/>
            <w:sz w:val="20"/>
            <w:szCs w:val="36"/>
            <w:rPrChange w:id="399" w:author="Sandy Sum" w:date="2016-03-16T23:18:00Z">
              <w:rPr>
                <w:rFonts w:ascii="Andale Mono" w:hAnsi="Andale Mono"/>
                <w:color w:val="2E74B5" w:themeColor="accent1" w:themeShade="BF"/>
                <w:sz w:val="22"/>
                <w:szCs w:val="36"/>
              </w:rPr>
            </w:rPrChange>
          </w:rPr>
          <w:t xml:space="preserve">(&gt;|t|)    </w:t>
        </w:r>
      </w:ins>
    </w:p>
    <w:p w14:paraId="398D5658" w14:textId="77777777" w:rsidR="00736AB4" w:rsidRPr="00C2032F" w:rsidRDefault="00736AB4" w:rsidP="00736AB4">
      <w:pPr>
        <w:rPr>
          <w:ins w:id="400" w:author="Sandy Sum" w:date="2016-03-16T15:56:00Z"/>
          <w:rFonts w:ascii="Andale Mono" w:hAnsi="Andale Mono"/>
          <w:color w:val="222A35" w:themeColor="text2" w:themeShade="80"/>
          <w:sz w:val="20"/>
          <w:szCs w:val="36"/>
          <w:rPrChange w:id="401" w:author="Sandy Sum" w:date="2016-03-16T23:18:00Z">
            <w:rPr>
              <w:ins w:id="402" w:author="Sandy Sum" w:date="2016-03-16T15:56:00Z"/>
              <w:rFonts w:ascii="Andale Mono" w:hAnsi="Andale Mono"/>
              <w:color w:val="2E74B5" w:themeColor="accent1" w:themeShade="BF"/>
              <w:sz w:val="22"/>
              <w:szCs w:val="36"/>
            </w:rPr>
          </w:rPrChange>
        </w:rPr>
      </w:pPr>
      <w:ins w:id="403" w:author="Sandy Sum" w:date="2016-03-16T15:56:00Z">
        <w:r w:rsidRPr="00C2032F">
          <w:rPr>
            <w:rFonts w:ascii="Andale Mono" w:hAnsi="Andale Mono"/>
            <w:color w:val="222A35" w:themeColor="text2" w:themeShade="80"/>
            <w:sz w:val="20"/>
            <w:szCs w:val="36"/>
            <w:rPrChange w:id="404" w:author="Sandy Sum" w:date="2016-03-16T23:18:00Z">
              <w:rPr>
                <w:rFonts w:ascii="Andale Mono" w:hAnsi="Andale Mono"/>
                <w:color w:val="2E74B5" w:themeColor="accent1" w:themeShade="BF"/>
                <w:sz w:val="22"/>
                <w:szCs w:val="36"/>
              </w:rPr>
            </w:rPrChange>
          </w:rPr>
          <w:t xml:space="preserve">(Intercept) -6484.3812   </w:t>
        </w:r>
        <w:proofErr w:type="gramStart"/>
        <w:r w:rsidRPr="00C2032F">
          <w:rPr>
            <w:rFonts w:ascii="Andale Mono" w:hAnsi="Andale Mono"/>
            <w:color w:val="222A35" w:themeColor="text2" w:themeShade="80"/>
            <w:sz w:val="20"/>
            <w:szCs w:val="36"/>
            <w:rPrChange w:id="405" w:author="Sandy Sum" w:date="2016-03-16T23:18:00Z">
              <w:rPr>
                <w:rFonts w:ascii="Andale Mono" w:hAnsi="Andale Mono"/>
                <w:color w:val="2E74B5" w:themeColor="accent1" w:themeShade="BF"/>
                <w:sz w:val="22"/>
                <w:szCs w:val="36"/>
              </w:rPr>
            </w:rPrChange>
          </w:rPr>
          <w:t>900.5255  -</w:t>
        </w:r>
        <w:proofErr w:type="gramEnd"/>
        <w:r w:rsidRPr="00C2032F">
          <w:rPr>
            <w:rFonts w:ascii="Andale Mono" w:hAnsi="Andale Mono"/>
            <w:color w:val="222A35" w:themeColor="text2" w:themeShade="80"/>
            <w:sz w:val="20"/>
            <w:szCs w:val="36"/>
            <w:rPrChange w:id="406" w:author="Sandy Sum" w:date="2016-03-16T23:18:00Z">
              <w:rPr>
                <w:rFonts w:ascii="Andale Mono" w:hAnsi="Andale Mono"/>
                <w:color w:val="2E74B5" w:themeColor="accent1" w:themeShade="BF"/>
                <w:sz w:val="22"/>
                <w:szCs w:val="36"/>
              </w:rPr>
            </w:rPrChange>
          </w:rPr>
          <w:t>7.201 9.60e-08 ***</w:t>
        </w:r>
      </w:ins>
    </w:p>
    <w:p w14:paraId="7F1A689A" w14:textId="7E3631ED" w:rsidR="00736AB4" w:rsidRPr="00C2032F" w:rsidRDefault="00736AB4" w:rsidP="00736AB4">
      <w:pPr>
        <w:rPr>
          <w:ins w:id="407" w:author="Sandy Sum" w:date="2016-03-16T15:56:00Z"/>
          <w:rFonts w:ascii="Andale Mono" w:hAnsi="Andale Mono"/>
          <w:color w:val="222A35" w:themeColor="text2" w:themeShade="80"/>
          <w:sz w:val="20"/>
          <w:szCs w:val="36"/>
          <w:rPrChange w:id="408" w:author="Sandy Sum" w:date="2016-03-16T23:18:00Z">
            <w:rPr>
              <w:ins w:id="409" w:author="Sandy Sum" w:date="2016-03-16T15:56:00Z"/>
              <w:rFonts w:ascii="Andale Mono" w:hAnsi="Andale Mono"/>
              <w:color w:val="2E74B5" w:themeColor="accent1" w:themeShade="BF"/>
              <w:sz w:val="22"/>
              <w:szCs w:val="36"/>
            </w:rPr>
          </w:rPrChange>
        </w:rPr>
        <w:pPrChange w:id="410" w:author="Sandy Sum" w:date="2016-03-16T15:33:00Z">
          <w:pPr/>
        </w:pPrChange>
      </w:pPr>
      <w:ins w:id="411" w:author="Sandy Sum" w:date="2016-03-16T15:56:00Z">
        <w:r w:rsidRPr="00C2032F">
          <w:rPr>
            <w:rFonts w:ascii="Andale Mono" w:hAnsi="Andale Mono"/>
            <w:color w:val="222A35" w:themeColor="text2" w:themeShade="80"/>
            <w:sz w:val="20"/>
            <w:szCs w:val="36"/>
            <w:rPrChange w:id="412" w:author="Sandy Sum" w:date="2016-03-16T23:18:00Z">
              <w:rPr>
                <w:rFonts w:ascii="Andale Mono" w:hAnsi="Andale Mono"/>
                <w:color w:val="2E74B5" w:themeColor="accent1" w:themeShade="BF"/>
                <w:sz w:val="22"/>
                <w:szCs w:val="36"/>
              </w:rPr>
            </w:rPrChange>
          </w:rPr>
          <w:t>Year            3.3086     0.4514   7.329 6.96e-08 ***</w:t>
        </w:r>
      </w:ins>
    </w:p>
    <w:p w14:paraId="0D8399E4" w14:textId="5D1E94B4" w:rsidR="00736AB4" w:rsidRPr="00C2032F" w:rsidRDefault="00736AB4" w:rsidP="00736AB4">
      <w:pPr>
        <w:rPr>
          <w:ins w:id="413" w:author="Sandy Sum" w:date="2016-03-16T23:17:00Z"/>
          <w:rFonts w:ascii="Andale Mono" w:hAnsi="Andale Mono"/>
          <w:color w:val="2E74B5" w:themeColor="accent1" w:themeShade="BF"/>
          <w:sz w:val="20"/>
          <w:szCs w:val="36"/>
          <w:rPrChange w:id="414" w:author="Sandy Sum" w:date="2016-03-16T23:18:00Z">
            <w:rPr>
              <w:ins w:id="415" w:author="Sandy Sum" w:date="2016-03-16T23:17:00Z"/>
              <w:rFonts w:ascii="Andale Mono" w:hAnsi="Andale Mono"/>
              <w:color w:val="2E74B5" w:themeColor="accent1" w:themeShade="BF"/>
              <w:sz w:val="22"/>
              <w:szCs w:val="36"/>
            </w:rPr>
          </w:rPrChange>
        </w:rPr>
        <w:pPrChange w:id="416" w:author="Sandy Sum" w:date="2016-03-16T15:33:00Z">
          <w:pPr/>
        </w:pPrChange>
      </w:pPr>
      <w:ins w:id="417" w:author="Sandy Sum" w:date="2016-03-16T15:56:00Z">
        <w:r w:rsidRPr="00C2032F">
          <w:rPr>
            <w:rFonts w:ascii="Andale Mono" w:hAnsi="Andale Mono"/>
            <w:color w:val="2E74B5" w:themeColor="accent1" w:themeShade="BF"/>
            <w:sz w:val="20"/>
            <w:szCs w:val="36"/>
            <w:rPrChange w:id="418" w:author="Sandy Sum" w:date="2016-03-16T23:18:00Z">
              <w:rPr>
                <w:rFonts w:ascii="Andale Mono" w:hAnsi="Andale Mono"/>
                <w:color w:val="2E74B5" w:themeColor="accent1" w:themeShade="BF"/>
                <w:sz w:val="22"/>
                <w:szCs w:val="36"/>
              </w:rPr>
            </w:rPrChange>
          </w:rPr>
          <w:t xml:space="preserve"># looks pretty significant, whale sightings have gone up in the past </w:t>
        </w:r>
      </w:ins>
      <w:ins w:id="419" w:author="Sandy Sum" w:date="2016-03-16T15:57:00Z">
        <w:r w:rsidRPr="00C2032F">
          <w:rPr>
            <w:rFonts w:ascii="Andale Mono" w:hAnsi="Andale Mono"/>
            <w:color w:val="2E74B5" w:themeColor="accent1" w:themeShade="BF"/>
            <w:sz w:val="20"/>
            <w:szCs w:val="36"/>
            <w:rPrChange w:id="420" w:author="Sandy Sum" w:date="2016-03-16T23:18:00Z">
              <w:rPr>
                <w:rFonts w:ascii="Andale Mono" w:hAnsi="Andale Mono"/>
                <w:color w:val="2E74B5" w:themeColor="accent1" w:themeShade="BF"/>
                <w:sz w:val="22"/>
                <w:szCs w:val="36"/>
              </w:rPr>
            </w:rPrChange>
          </w:rPr>
          <w:t>30 years.</w:t>
        </w:r>
      </w:ins>
    </w:p>
    <w:p w14:paraId="68A0C72B" w14:textId="77777777" w:rsidR="00C2032F" w:rsidRPr="003A1D86" w:rsidRDefault="00C2032F" w:rsidP="00736AB4">
      <w:pPr>
        <w:rPr>
          <w:ins w:id="421" w:author="Sandy Sum" w:date="2016-03-16T15:51:00Z"/>
          <w:rFonts w:ascii="Andale Mono" w:hAnsi="Andale Mono"/>
          <w:color w:val="2E74B5" w:themeColor="accent1" w:themeShade="BF"/>
          <w:sz w:val="22"/>
          <w:szCs w:val="36"/>
          <w:rPrChange w:id="422" w:author="Sandy Sum" w:date="2016-03-16T15:51:00Z">
            <w:rPr>
              <w:ins w:id="423" w:author="Sandy Sum" w:date="2016-03-16T15:51:00Z"/>
              <w:szCs w:val="36"/>
            </w:rPr>
          </w:rPrChange>
        </w:rPr>
        <w:pPrChange w:id="424" w:author="Sandy Sum" w:date="2016-03-16T15:33:00Z">
          <w:pPr/>
        </w:pPrChange>
      </w:pPr>
    </w:p>
    <w:p w14:paraId="2136FC80" w14:textId="731ADD18" w:rsidR="003A1D86" w:rsidRPr="00C2032F" w:rsidRDefault="003A1D86" w:rsidP="006209CB">
      <w:pPr>
        <w:rPr>
          <w:ins w:id="425" w:author="Sandy Sum" w:date="2016-03-16T15:53:00Z"/>
          <w:b/>
          <w:i/>
          <w:szCs w:val="36"/>
          <w:rPrChange w:id="426" w:author="Sandy Sum" w:date="2016-03-16T23:17:00Z">
            <w:rPr>
              <w:ins w:id="427" w:author="Sandy Sum" w:date="2016-03-16T15:53:00Z"/>
              <w:szCs w:val="36"/>
            </w:rPr>
          </w:rPrChange>
        </w:rPr>
        <w:pPrChange w:id="428" w:author="Sandy Sum" w:date="2016-03-16T19:34:00Z">
          <w:pPr/>
        </w:pPrChange>
      </w:pPr>
      <w:ins w:id="429" w:author="Sandy Sum" w:date="2016-03-16T15:54:00Z">
        <w:r w:rsidRPr="00C2032F">
          <w:rPr>
            <w:b/>
            <w:i/>
            <w:szCs w:val="36"/>
            <w:rPrChange w:id="430" w:author="Sandy Sum" w:date="2016-03-16T23:17:00Z">
              <w:rPr>
                <w:rFonts w:ascii="Andale Mono" w:hAnsi="Andale Mono"/>
                <w:color w:val="2E74B5" w:themeColor="accent1" w:themeShade="BF"/>
                <w:sz w:val="22"/>
                <w:szCs w:val="36"/>
              </w:rPr>
            </w:rPrChange>
          </w:rPr>
          <w:t>Get your residuals</w:t>
        </w:r>
      </w:ins>
      <w:ins w:id="431" w:author="Sandy Sum" w:date="2016-03-16T23:17:00Z">
        <w:r w:rsidR="00C2032F">
          <w:rPr>
            <w:b/>
            <w:i/>
            <w:szCs w:val="36"/>
          </w:rPr>
          <w:t>.</w:t>
        </w:r>
      </w:ins>
    </w:p>
    <w:p w14:paraId="17D4E641" w14:textId="1D8EF70A" w:rsidR="003A1D86" w:rsidRDefault="003A1D86" w:rsidP="00EF3AC1">
      <w:pPr>
        <w:rPr>
          <w:ins w:id="432" w:author="Sandy Sum" w:date="2016-03-16T15:53:00Z"/>
          <w:rFonts w:ascii="Andale Mono" w:hAnsi="Andale Mono"/>
          <w:color w:val="2E74B5" w:themeColor="accent1" w:themeShade="BF"/>
          <w:sz w:val="22"/>
          <w:szCs w:val="36"/>
        </w:rPr>
        <w:pPrChange w:id="433" w:author="Sandy Sum" w:date="2016-03-16T15:33:00Z">
          <w:pPr/>
        </w:pPrChange>
      </w:pPr>
      <w:proofErr w:type="spellStart"/>
      <w:ins w:id="434" w:author="Sandy Sum" w:date="2016-03-16T15:53:00Z">
        <w:r w:rsidRPr="003A1D86">
          <w:rPr>
            <w:rFonts w:ascii="Andale Mono" w:hAnsi="Andale Mono"/>
            <w:color w:val="2E74B5" w:themeColor="accent1" w:themeShade="BF"/>
            <w:sz w:val="22"/>
            <w:szCs w:val="36"/>
            <w:rPrChange w:id="435" w:author="Sandy Sum" w:date="2016-03-16T15:53:00Z">
              <w:rPr>
                <w:szCs w:val="36"/>
              </w:rPr>
            </w:rPrChange>
          </w:rPr>
          <w:t>whaleres</w:t>
        </w:r>
        <w:proofErr w:type="spellEnd"/>
        <w:r w:rsidRPr="003A1D86">
          <w:rPr>
            <w:rFonts w:ascii="Andale Mono" w:hAnsi="Andale Mono"/>
            <w:color w:val="2E74B5" w:themeColor="accent1" w:themeShade="BF"/>
            <w:sz w:val="22"/>
            <w:szCs w:val="36"/>
            <w:rPrChange w:id="436" w:author="Sandy Sum" w:date="2016-03-16T15:53:00Z">
              <w:rPr>
                <w:szCs w:val="36"/>
              </w:rPr>
            </w:rPrChange>
          </w:rPr>
          <w:t xml:space="preserve"> &lt;- </w:t>
        </w:r>
        <w:proofErr w:type="spellStart"/>
        <w:r w:rsidRPr="003A1D86">
          <w:rPr>
            <w:rFonts w:ascii="Andale Mono" w:hAnsi="Andale Mono"/>
            <w:color w:val="2E74B5" w:themeColor="accent1" w:themeShade="BF"/>
            <w:sz w:val="22"/>
            <w:szCs w:val="36"/>
            <w:rPrChange w:id="437" w:author="Sandy Sum" w:date="2016-03-16T15:53:00Z">
              <w:rPr>
                <w:szCs w:val="36"/>
              </w:rPr>
            </w:rPrChange>
          </w:rPr>
          <w:t>whalels$residuals</w:t>
        </w:r>
        <w:proofErr w:type="spellEnd"/>
        <w:r>
          <w:rPr>
            <w:rFonts w:ascii="Andale Mono" w:hAnsi="Andale Mono"/>
            <w:color w:val="2E74B5" w:themeColor="accent1" w:themeShade="BF"/>
            <w:sz w:val="22"/>
            <w:szCs w:val="36"/>
          </w:rPr>
          <w:t xml:space="preserve"> </w:t>
        </w:r>
      </w:ins>
    </w:p>
    <w:p w14:paraId="020FC83E" w14:textId="77777777" w:rsidR="006209CB" w:rsidRDefault="006209CB" w:rsidP="006209CB">
      <w:pPr>
        <w:rPr>
          <w:ins w:id="438" w:author="Sandy Sum" w:date="2016-03-16T19:35:00Z"/>
          <w:szCs w:val="36"/>
        </w:rPr>
        <w:pPrChange w:id="439" w:author="Sandy Sum" w:date="2016-03-16T19:34:00Z">
          <w:pPr/>
        </w:pPrChange>
      </w:pPr>
    </w:p>
    <w:p w14:paraId="168E8804" w14:textId="77777777" w:rsidR="00C2032F" w:rsidRDefault="00C2032F">
      <w:pPr>
        <w:rPr>
          <w:ins w:id="440" w:author="Sandy Sum" w:date="2016-03-16T23:18:00Z"/>
          <w:b/>
          <w:i/>
          <w:szCs w:val="36"/>
        </w:rPr>
      </w:pPr>
      <w:ins w:id="441" w:author="Sandy Sum" w:date="2016-03-16T23:18:00Z">
        <w:r>
          <w:rPr>
            <w:b/>
            <w:i/>
            <w:szCs w:val="36"/>
          </w:rPr>
          <w:br w:type="page"/>
        </w:r>
      </w:ins>
    </w:p>
    <w:p w14:paraId="51242AE5" w14:textId="6FA9F795" w:rsidR="006209CB" w:rsidRPr="00C2032F" w:rsidRDefault="006209CB" w:rsidP="006209CB">
      <w:pPr>
        <w:rPr>
          <w:ins w:id="442" w:author="Sandy Sum" w:date="2016-03-16T19:35:00Z"/>
          <w:b/>
          <w:i/>
          <w:szCs w:val="36"/>
          <w:rPrChange w:id="443" w:author="Sandy Sum" w:date="2016-03-16T23:18:00Z">
            <w:rPr>
              <w:ins w:id="444" w:author="Sandy Sum" w:date="2016-03-16T19:35:00Z"/>
              <w:szCs w:val="36"/>
            </w:rPr>
          </w:rPrChange>
        </w:rPr>
        <w:pPrChange w:id="445" w:author="Sandy Sum" w:date="2016-03-16T19:34:00Z">
          <w:pPr/>
        </w:pPrChange>
      </w:pPr>
      <w:ins w:id="446" w:author="Sandy Sum" w:date="2016-03-16T19:34:00Z">
        <w:r w:rsidRPr="00C2032F">
          <w:rPr>
            <w:b/>
            <w:i/>
            <w:szCs w:val="36"/>
            <w:rPrChange w:id="447" w:author="Sandy Sum" w:date="2016-03-16T23:18:00Z">
              <w:rPr>
                <w:szCs w:val="36"/>
              </w:rPr>
            </w:rPrChange>
          </w:rPr>
          <w:lastRenderedPageBreak/>
          <w:t>Informal</w:t>
        </w:r>
      </w:ins>
      <w:ins w:id="448" w:author="Sandy Sum" w:date="2016-03-16T19:35:00Z">
        <w:r w:rsidRPr="00C2032F">
          <w:rPr>
            <w:b/>
            <w:i/>
            <w:szCs w:val="36"/>
            <w:rPrChange w:id="449" w:author="Sandy Sum" w:date="2016-03-16T23:18:00Z">
              <w:rPr>
                <w:szCs w:val="36"/>
              </w:rPr>
            </w:rPrChange>
          </w:rPr>
          <w:t xml:space="preserve"> methods</w:t>
        </w:r>
      </w:ins>
      <w:ins w:id="450" w:author="Sandy Sum" w:date="2016-03-16T23:19:00Z">
        <w:r w:rsidR="00C2032F">
          <w:rPr>
            <w:b/>
            <w:i/>
            <w:szCs w:val="36"/>
          </w:rPr>
          <w:t>, mostly visual means of detecting serial correlation</w:t>
        </w:r>
      </w:ins>
      <w:ins w:id="451" w:author="Sandy Sum" w:date="2016-03-16T19:35:00Z">
        <w:r w:rsidRPr="00C2032F">
          <w:rPr>
            <w:b/>
            <w:i/>
            <w:szCs w:val="36"/>
            <w:rPrChange w:id="452" w:author="Sandy Sum" w:date="2016-03-16T23:18:00Z">
              <w:rPr>
                <w:szCs w:val="36"/>
              </w:rPr>
            </w:rPrChange>
          </w:rPr>
          <w:t>:</w:t>
        </w:r>
      </w:ins>
    </w:p>
    <w:p w14:paraId="3F9B8361" w14:textId="77777777" w:rsidR="006209CB" w:rsidRDefault="006209CB" w:rsidP="006209CB">
      <w:pPr>
        <w:rPr>
          <w:ins w:id="453" w:author="Sandy Sum" w:date="2016-03-16T19:34:00Z"/>
          <w:szCs w:val="36"/>
        </w:rPr>
        <w:pPrChange w:id="454" w:author="Sandy Sum" w:date="2016-03-16T19:34:00Z">
          <w:pPr/>
        </w:pPrChange>
      </w:pPr>
    </w:p>
    <w:p w14:paraId="3D02554B" w14:textId="46E80C27" w:rsidR="003A1D86" w:rsidRDefault="00736AB4" w:rsidP="00C2032F">
      <w:pPr>
        <w:pStyle w:val="ListParagraph"/>
        <w:numPr>
          <w:ilvl w:val="0"/>
          <w:numId w:val="5"/>
        </w:numPr>
        <w:ind w:left="360"/>
        <w:rPr>
          <w:ins w:id="455" w:author="Sandy Sum" w:date="2016-03-16T23:18:00Z"/>
          <w:szCs w:val="36"/>
        </w:rPr>
        <w:pPrChange w:id="456" w:author="Sandy Sum" w:date="2016-03-16T23:18:00Z">
          <w:pPr/>
        </w:pPrChange>
      </w:pPr>
      <w:ins w:id="457" w:author="Sandy Sum" w:date="2016-03-16T15:54:00Z">
        <w:r w:rsidRPr="006209CB">
          <w:rPr>
            <w:szCs w:val="36"/>
            <w:rPrChange w:id="458" w:author="Sandy Sum" w:date="2016-03-16T19:35:00Z">
              <w:rPr>
                <w:rFonts w:ascii="Andale Mono" w:hAnsi="Andale Mono"/>
                <w:color w:val="2E74B5" w:themeColor="accent1" w:themeShade="BF"/>
                <w:sz w:val="22"/>
                <w:szCs w:val="36"/>
              </w:rPr>
            </w:rPrChange>
          </w:rPr>
          <w:t>Plot your residuals against your explanatory variables</w:t>
        </w:r>
      </w:ins>
    </w:p>
    <w:p w14:paraId="79EA7399" w14:textId="77777777" w:rsidR="00C2032F" w:rsidRPr="006209CB" w:rsidRDefault="00C2032F" w:rsidP="00C2032F">
      <w:pPr>
        <w:pStyle w:val="ListParagraph"/>
        <w:ind w:left="360"/>
        <w:rPr>
          <w:ins w:id="459" w:author="Sandy Sum" w:date="2016-03-16T15:54:00Z"/>
          <w:szCs w:val="36"/>
          <w:rPrChange w:id="460" w:author="Sandy Sum" w:date="2016-03-16T19:35:00Z">
            <w:rPr>
              <w:ins w:id="461" w:author="Sandy Sum" w:date="2016-03-16T15:54:00Z"/>
              <w:rFonts w:ascii="Andale Mono" w:hAnsi="Andale Mono"/>
              <w:color w:val="2E74B5" w:themeColor="accent1" w:themeShade="BF"/>
              <w:sz w:val="22"/>
              <w:szCs w:val="36"/>
            </w:rPr>
          </w:rPrChange>
        </w:rPr>
        <w:pPrChange w:id="462" w:author="Sandy Sum" w:date="2016-03-16T23:18:00Z">
          <w:pPr/>
        </w:pPrChange>
      </w:pPr>
    </w:p>
    <w:p w14:paraId="0D19122B" w14:textId="77777777" w:rsidR="00736AB4" w:rsidRPr="00C2032F" w:rsidRDefault="00736AB4" w:rsidP="00EF3AC1">
      <w:pPr>
        <w:rPr>
          <w:ins w:id="463" w:author="Sandy Sum" w:date="2016-03-16T15:55:00Z"/>
          <w:rFonts w:ascii="Andale Mono" w:hAnsi="Andale Mono"/>
          <w:color w:val="2E74B5" w:themeColor="accent1" w:themeShade="BF"/>
          <w:sz w:val="20"/>
          <w:szCs w:val="20"/>
          <w:rPrChange w:id="464" w:author="Sandy Sum" w:date="2016-03-16T23:19:00Z">
            <w:rPr>
              <w:ins w:id="465" w:author="Sandy Sum" w:date="2016-03-16T15:55:00Z"/>
              <w:rFonts w:ascii="Andale Mono" w:hAnsi="Andale Mono"/>
              <w:color w:val="2E74B5" w:themeColor="accent1" w:themeShade="BF"/>
              <w:sz w:val="22"/>
              <w:szCs w:val="36"/>
            </w:rPr>
          </w:rPrChange>
        </w:rPr>
        <w:pPrChange w:id="466" w:author="Sandy Sum" w:date="2016-03-16T15:33:00Z">
          <w:pPr/>
        </w:pPrChange>
      </w:pPr>
      <w:proofErr w:type="gramStart"/>
      <w:ins w:id="467" w:author="Sandy Sum" w:date="2016-03-16T15:55:00Z">
        <w:r w:rsidRPr="00C2032F">
          <w:rPr>
            <w:rFonts w:ascii="Andale Mono" w:hAnsi="Andale Mono"/>
            <w:color w:val="2E74B5" w:themeColor="accent1" w:themeShade="BF"/>
            <w:sz w:val="20"/>
            <w:szCs w:val="20"/>
            <w:rPrChange w:id="468" w:author="Sandy Sum" w:date="2016-03-16T23:19:00Z">
              <w:rPr>
                <w:rFonts w:ascii="Andale Mono" w:hAnsi="Andale Mono"/>
                <w:color w:val="2E74B5" w:themeColor="accent1" w:themeShade="BF"/>
                <w:sz w:val="22"/>
                <w:szCs w:val="36"/>
              </w:rPr>
            </w:rPrChange>
          </w:rPr>
          <w:t>plot(</w:t>
        </w:r>
        <w:proofErr w:type="spellStart"/>
        <w:proofErr w:type="gramEnd"/>
        <w:r w:rsidRPr="00C2032F">
          <w:rPr>
            <w:rFonts w:ascii="Andale Mono" w:hAnsi="Andale Mono"/>
            <w:color w:val="2E74B5" w:themeColor="accent1" w:themeShade="BF"/>
            <w:sz w:val="20"/>
            <w:szCs w:val="20"/>
            <w:rPrChange w:id="469" w:author="Sandy Sum" w:date="2016-03-16T23:19:00Z">
              <w:rPr>
                <w:rFonts w:ascii="Andale Mono" w:hAnsi="Andale Mono"/>
                <w:color w:val="2E74B5" w:themeColor="accent1" w:themeShade="BF"/>
                <w:sz w:val="22"/>
                <w:szCs w:val="36"/>
              </w:rPr>
            </w:rPrChange>
          </w:rPr>
          <w:t>whaleAbundance$Year</w:t>
        </w:r>
        <w:proofErr w:type="spellEnd"/>
        <w:r w:rsidRPr="00C2032F">
          <w:rPr>
            <w:rFonts w:ascii="Andale Mono" w:hAnsi="Andale Mono"/>
            <w:color w:val="2E74B5" w:themeColor="accent1" w:themeShade="BF"/>
            <w:sz w:val="20"/>
            <w:szCs w:val="20"/>
            <w:rPrChange w:id="470" w:author="Sandy Sum" w:date="2016-03-16T23:19:00Z">
              <w:rPr>
                <w:rFonts w:ascii="Andale Mono" w:hAnsi="Andale Mono"/>
                <w:color w:val="2E74B5" w:themeColor="accent1" w:themeShade="BF"/>
                <w:sz w:val="22"/>
                <w:szCs w:val="36"/>
              </w:rPr>
            </w:rPrChange>
          </w:rPr>
          <w:t xml:space="preserve">, </w:t>
        </w:r>
        <w:proofErr w:type="spellStart"/>
        <w:r w:rsidRPr="00C2032F">
          <w:rPr>
            <w:rFonts w:ascii="Andale Mono" w:hAnsi="Andale Mono"/>
            <w:color w:val="2E74B5" w:themeColor="accent1" w:themeShade="BF"/>
            <w:sz w:val="20"/>
            <w:szCs w:val="20"/>
            <w:rPrChange w:id="471" w:author="Sandy Sum" w:date="2016-03-16T23:19:00Z">
              <w:rPr>
                <w:rFonts w:ascii="Andale Mono" w:hAnsi="Andale Mono"/>
                <w:color w:val="2E74B5" w:themeColor="accent1" w:themeShade="BF"/>
                <w:sz w:val="22"/>
                <w:szCs w:val="36"/>
              </w:rPr>
            </w:rPrChange>
          </w:rPr>
          <w:t>whaleres</w:t>
        </w:r>
        <w:proofErr w:type="spellEnd"/>
        <w:r w:rsidRPr="00C2032F">
          <w:rPr>
            <w:rFonts w:ascii="Andale Mono" w:hAnsi="Andale Mono"/>
            <w:color w:val="2E74B5" w:themeColor="accent1" w:themeShade="BF"/>
            <w:sz w:val="20"/>
            <w:szCs w:val="20"/>
            <w:rPrChange w:id="472" w:author="Sandy Sum" w:date="2016-03-16T23:19:00Z">
              <w:rPr>
                <w:rFonts w:ascii="Andale Mono" w:hAnsi="Andale Mono"/>
                <w:color w:val="2E74B5" w:themeColor="accent1" w:themeShade="BF"/>
                <w:sz w:val="22"/>
                <w:szCs w:val="36"/>
              </w:rPr>
            </w:rPrChange>
          </w:rPr>
          <w:t>)</w:t>
        </w:r>
      </w:ins>
    </w:p>
    <w:p w14:paraId="02E65376" w14:textId="77777777" w:rsidR="00736AB4" w:rsidRPr="00C2032F" w:rsidRDefault="00736AB4" w:rsidP="00EF3AC1">
      <w:pPr>
        <w:rPr>
          <w:ins w:id="473" w:author="Sandy Sum" w:date="2016-03-16T15:57:00Z"/>
          <w:rFonts w:ascii="Andale Mono" w:hAnsi="Andale Mono"/>
          <w:color w:val="2E74B5" w:themeColor="accent1" w:themeShade="BF"/>
          <w:sz w:val="20"/>
          <w:szCs w:val="20"/>
          <w:rPrChange w:id="474" w:author="Sandy Sum" w:date="2016-03-16T23:19:00Z">
            <w:rPr>
              <w:ins w:id="475" w:author="Sandy Sum" w:date="2016-03-16T15:57:00Z"/>
              <w:rFonts w:ascii="Andale Mono" w:hAnsi="Andale Mono"/>
              <w:color w:val="2E74B5" w:themeColor="accent1" w:themeShade="BF"/>
              <w:sz w:val="22"/>
              <w:szCs w:val="36"/>
            </w:rPr>
          </w:rPrChange>
        </w:rPr>
        <w:pPrChange w:id="476" w:author="Sandy Sum" w:date="2016-03-16T15:33:00Z">
          <w:pPr/>
        </w:pPrChange>
      </w:pPr>
    </w:p>
    <w:p w14:paraId="793B9BF2" w14:textId="6673D56C" w:rsidR="00736AB4" w:rsidRPr="00C2032F" w:rsidRDefault="00736AB4" w:rsidP="00EF3AC1">
      <w:pPr>
        <w:rPr>
          <w:ins w:id="477" w:author="Sandy Sum" w:date="2016-03-16T15:58:00Z"/>
          <w:rFonts w:ascii="Andale Mono" w:hAnsi="Andale Mono"/>
          <w:color w:val="2E74B5" w:themeColor="accent1" w:themeShade="BF"/>
          <w:sz w:val="20"/>
          <w:szCs w:val="20"/>
          <w:rPrChange w:id="478" w:author="Sandy Sum" w:date="2016-03-16T23:19:00Z">
            <w:rPr>
              <w:ins w:id="479" w:author="Sandy Sum" w:date="2016-03-16T15:58:00Z"/>
              <w:rFonts w:ascii="Andale Mono" w:hAnsi="Andale Mono"/>
              <w:color w:val="2E74B5" w:themeColor="accent1" w:themeShade="BF"/>
              <w:sz w:val="22"/>
              <w:szCs w:val="36"/>
            </w:rPr>
          </w:rPrChange>
        </w:rPr>
        <w:pPrChange w:id="480" w:author="Sandy Sum" w:date="2016-03-16T15:33:00Z">
          <w:pPr/>
        </w:pPrChange>
      </w:pPr>
      <w:ins w:id="481" w:author="Sandy Sum" w:date="2016-03-16T15:58:00Z">
        <w:r w:rsidRPr="00C2032F">
          <w:rPr>
            <w:rFonts w:ascii="Helvetica" w:hAnsi="Helvetica" w:cs="Helvetica"/>
            <w:noProof/>
            <w:sz w:val="20"/>
            <w:szCs w:val="20"/>
            <w:rPrChange w:id="482" w:author="Sandy Sum" w:date="2016-03-16T23:19:00Z">
              <w:rPr>
                <w:rFonts w:ascii="Helvetica" w:hAnsi="Helvetica" w:cs="Helvetica"/>
                <w:noProof/>
              </w:rPr>
            </w:rPrChange>
          </w:rPr>
          <w:drawing>
            <wp:inline distT="0" distB="0" distL="0" distR="0" wp14:anchorId="401ACDDB" wp14:editId="5BE4F727">
              <wp:extent cx="2857500" cy="2326411"/>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315" b="4426"/>
                      <a:stretch/>
                    </pic:blipFill>
                    <pic:spPr bwMode="auto">
                      <a:xfrm>
                        <a:off x="0" y="0"/>
                        <a:ext cx="2866064" cy="2333383"/>
                      </a:xfrm>
                      <a:prstGeom prst="rect">
                        <a:avLst/>
                      </a:prstGeom>
                      <a:noFill/>
                      <a:ln>
                        <a:noFill/>
                      </a:ln>
                      <a:extLst>
                        <a:ext uri="{53640926-AAD7-44D8-BBD7-CCE9431645EC}">
                          <a14:shadowObscured xmlns:a14="http://schemas.microsoft.com/office/drawing/2010/main"/>
                        </a:ext>
                      </a:extLst>
                    </pic:spPr>
                  </pic:pic>
                </a:graphicData>
              </a:graphic>
            </wp:inline>
          </w:drawing>
        </w:r>
      </w:ins>
    </w:p>
    <w:p w14:paraId="644ECEB5" w14:textId="3923657E" w:rsidR="00736AB4" w:rsidRDefault="00736AB4" w:rsidP="00EF3AC1">
      <w:pPr>
        <w:rPr>
          <w:ins w:id="483" w:author="Sandy Sum" w:date="2016-03-16T23:19:00Z"/>
          <w:rFonts w:ascii="Andale Mono" w:hAnsi="Andale Mono"/>
          <w:color w:val="2E74B5" w:themeColor="accent1" w:themeShade="BF"/>
          <w:sz w:val="20"/>
          <w:szCs w:val="20"/>
        </w:rPr>
        <w:pPrChange w:id="484" w:author="Sandy Sum" w:date="2016-03-16T15:33:00Z">
          <w:pPr/>
        </w:pPrChange>
      </w:pPr>
      <w:ins w:id="485" w:author="Sandy Sum" w:date="2016-03-16T15:58:00Z">
        <w:r w:rsidRPr="00C2032F">
          <w:rPr>
            <w:rFonts w:ascii="Andale Mono" w:hAnsi="Andale Mono"/>
            <w:color w:val="2E74B5" w:themeColor="accent1" w:themeShade="BF"/>
            <w:sz w:val="20"/>
            <w:szCs w:val="20"/>
            <w:rPrChange w:id="486" w:author="Sandy Sum" w:date="2016-03-16T23:19:00Z">
              <w:rPr>
                <w:rFonts w:ascii="Andale Mono" w:hAnsi="Andale Mono"/>
                <w:color w:val="2E74B5" w:themeColor="accent1" w:themeShade="BF"/>
                <w:sz w:val="22"/>
                <w:szCs w:val="36"/>
              </w:rPr>
            </w:rPrChange>
          </w:rPr>
          <w:t xml:space="preserve"># The residuals exhibit a trend! Going up first, and then down. </w:t>
        </w:r>
      </w:ins>
      <w:ins w:id="487" w:author="Sandy Sum" w:date="2016-03-16T16:00:00Z">
        <w:r w:rsidRPr="00C2032F">
          <w:rPr>
            <w:rFonts w:ascii="Andale Mono" w:hAnsi="Andale Mono"/>
            <w:color w:val="2E74B5" w:themeColor="accent1" w:themeShade="BF"/>
            <w:sz w:val="20"/>
            <w:szCs w:val="20"/>
            <w:rPrChange w:id="488" w:author="Sandy Sum" w:date="2016-03-16T23:19:00Z">
              <w:rPr>
                <w:rFonts w:ascii="Andale Mono" w:hAnsi="Andale Mono"/>
                <w:color w:val="2E74B5" w:themeColor="accent1" w:themeShade="BF"/>
                <w:sz w:val="22"/>
                <w:szCs w:val="36"/>
              </w:rPr>
            </w:rPrChange>
          </w:rPr>
          <w:t xml:space="preserve">Since the residual is the difference between the actual observed y and the predicted y, </w:t>
        </w:r>
      </w:ins>
      <w:ins w:id="489" w:author="Sandy Sum" w:date="2016-03-16T16:04:00Z">
        <w:r w:rsidR="00F56241" w:rsidRPr="00C2032F">
          <w:rPr>
            <w:rFonts w:ascii="Andale Mono" w:hAnsi="Andale Mono"/>
            <w:color w:val="2E74B5" w:themeColor="accent1" w:themeShade="BF"/>
            <w:sz w:val="20"/>
            <w:szCs w:val="20"/>
            <w:rPrChange w:id="490" w:author="Sandy Sum" w:date="2016-03-16T23:19:00Z">
              <w:rPr>
                <w:rFonts w:ascii="Andale Mono" w:hAnsi="Andale Mono"/>
                <w:color w:val="2E74B5" w:themeColor="accent1" w:themeShade="BF"/>
                <w:sz w:val="22"/>
                <w:szCs w:val="36"/>
              </w:rPr>
            </w:rPrChange>
          </w:rPr>
          <w:t>my model is underestimating</w:t>
        </w:r>
      </w:ins>
      <w:ins w:id="491" w:author="Sandy Sum" w:date="2016-03-16T16:05:00Z">
        <w:r w:rsidR="00F56241" w:rsidRPr="00C2032F">
          <w:rPr>
            <w:rFonts w:ascii="Andale Mono" w:hAnsi="Andale Mono"/>
            <w:color w:val="2E74B5" w:themeColor="accent1" w:themeShade="BF"/>
            <w:sz w:val="20"/>
            <w:szCs w:val="20"/>
            <w:rPrChange w:id="492" w:author="Sandy Sum" w:date="2016-03-16T23:19:00Z">
              <w:rPr>
                <w:rFonts w:ascii="Andale Mono" w:hAnsi="Andale Mono"/>
                <w:color w:val="2E74B5" w:themeColor="accent1" w:themeShade="BF"/>
                <w:sz w:val="22"/>
                <w:szCs w:val="36"/>
              </w:rPr>
            </w:rPrChange>
          </w:rPr>
          <w:t xml:space="preserve"> the real value</w:t>
        </w:r>
      </w:ins>
      <w:ins w:id="493" w:author="Sandy Sum" w:date="2016-03-16T16:04:00Z">
        <w:r w:rsidR="00F56241" w:rsidRPr="00C2032F">
          <w:rPr>
            <w:rFonts w:ascii="Andale Mono" w:hAnsi="Andale Mono"/>
            <w:color w:val="2E74B5" w:themeColor="accent1" w:themeShade="BF"/>
            <w:sz w:val="20"/>
            <w:szCs w:val="20"/>
            <w:rPrChange w:id="494" w:author="Sandy Sum" w:date="2016-03-16T23:19:00Z">
              <w:rPr>
                <w:rFonts w:ascii="Andale Mono" w:hAnsi="Andale Mono"/>
                <w:color w:val="2E74B5" w:themeColor="accent1" w:themeShade="BF"/>
                <w:sz w:val="22"/>
                <w:szCs w:val="36"/>
              </w:rPr>
            </w:rPrChange>
          </w:rPr>
          <w:t xml:space="preserve"> in the middle</w:t>
        </w:r>
      </w:ins>
      <w:ins w:id="495" w:author="Sandy Sum" w:date="2016-03-16T16:00:00Z">
        <w:r w:rsidRPr="00C2032F">
          <w:rPr>
            <w:rFonts w:ascii="Andale Mono" w:hAnsi="Andale Mono"/>
            <w:color w:val="2E74B5" w:themeColor="accent1" w:themeShade="BF"/>
            <w:sz w:val="20"/>
            <w:szCs w:val="20"/>
            <w:rPrChange w:id="496" w:author="Sandy Sum" w:date="2016-03-16T23:19:00Z">
              <w:rPr>
                <w:rFonts w:ascii="Andale Mono" w:hAnsi="Andale Mono"/>
                <w:color w:val="2E74B5" w:themeColor="accent1" w:themeShade="BF"/>
                <w:sz w:val="22"/>
                <w:szCs w:val="36"/>
              </w:rPr>
            </w:rPrChange>
          </w:rPr>
          <w:t xml:space="preserve"> </w:t>
        </w:r>
      </w:ins>
      <w:ins w:id="497" w:author="Sandy Sum" w:date="2016-03-16T16:05:00Z">
        <w:r w:rsidR="00F56241" w:rsidRPr="00C2032F">
          <w:rPr>
            <w:rFonts w:ascii="Andale Mono" w:hAnsi="Andale Mono"/>
            <w:color w:val="2E74B5" w:themeColor="accent1" w:themeShade="BF"/>
            <w:sz w:val="20"/>
            <w:szCs w:val="20"/>
            <w:rPrChange w:id="498" w:author="Sandy Sum" w:date="2016-03-16T23:19:00Z">
              <w:rPr>
                <w:rFonts w:ascii="Andale Mono" w:hAnsi="Andale Mono"/>
                <w:color w:val="2E74B5" w:themeColor="accent1" w:themeShade="BF"/>
                <w:sz w:val="22"/>
                <w:szCs w:val="36"/>
              </w:rPr>
            </w:rPrChange>
          </w:rPr>
          <w:t>years and over estimating in the early (1980s) and later years(2000s).</w:t>
        </w:r>
      </w:ins>
    </w:p>
    <w:p w14:paraId="3261AC05" w14:textId="77777777" w:rsidR="00C2032F" w:rsidRPr="00C2032F" w:rsidRDefault="00C2032F" w:rsidP="00EF3AC1">
      <w:pPr>
        <w:rPr>
          <w:ins w:id="499" w:author="Sandy Sum" w:date="2016-03-16T16:05:00Z"/>
          <w:rFonts w:ascii="Andale Mono" w:hAnsi="Andale Mono"/>
          <w:color w:val="2E74B5" w:themeColor="accent1" w:themeShade="BF"/>
          <w:sz w:val="20"/>
          <w:szCs w:val="20"/>
          <w:rPrChange w:id="500" w:author="Sandy Sum" w:date="2016-03-16T23:19:00Z">
            <w:rPr>
              <w:ins w:id="501" w:author="Sandy Sum" w:date="2016-03-16T16:05:00Z"/>
              <w:rFonts w:ascii="Andale Mono" w:hAnsi="Andale Mono"/>
              <w:color w:val="2E74B5" w:themeColor="accent1" w:themeShade="BF"/>
              <w:sz w:val="22"/>
              <w:szCs w:val="36"/>
            </w:rPr>
          </w:rPrChange>
        </w:rPr>
        <w:pPrChange w:id="502" w:author="Sandy Sum" w:date="2016-03-16T15:33:00Z">
          <w:pPr/>
        </w:pPrChange>
      </w:pPr>
    </w:p>
    <w:p w14:paraId="26A23DA3" w14:textId="44F9E4ED" w:rsidR="00F56241" w:rsidRDefault="00F56241" w:rsidP="00C2032F">
      <w:pPr>
        <w:pStyle w:val="ListParagraph"/>
        <w:numPr>
          <w:ilvl w:val="0"/>
          <w:numId w:val="5"/>
        </w:numPr>
        <w:ind w:left="360"/>
        <w:rPr>
          <w:ins w:id="503" w:author="Sandy Sum" w:date="2016-03-16T23:20:00Z"/>
          <w:szCs w:val="36"/>
        </w:rPr>
        <w:pPrChange w:id="504" w:author="Sandy Sum" w:date="2016-03-16T23:19:00Z">
          <w:pPr/>
        </w:pPrChange>
      </w:pPr>
      <w:ins w:id="505" w:author="Sandy Sum" w:date="2016-03-16T16:05:00Z">
        <w:r w:rsidRPr="006209CB">
          <w:rPr>
            <w:szCs w:val="36"/>
            <w:rPrChange w:id="506" w:author="Sandy Sum" w:date="2016-03-16T19:35:00Z">
              <w:rPr>
                <w:rFonts w:ascii="Andale Mono" w:hAnsi="Andale Mono"/>
                <w:color w:val="2E74B5" w:themeColor="accent1" w:themeShade="BF"/>
                <w:sz w:val="22"/>
                <w:szCs w:val="36"/>
              </w:rPr>
            </w:rPrChange>
          </w:rPr>
          <w:t>Plot your residuals against lags</w:t>
        </w:r>
      </w:ins>
    </w:p>
    <w:p w14:paraId="668BF81A" w14:textId="77777777" w:rsidR="00C2032F" w:rsidRPr="006209CB" w:rsidRDefault="00C2032F" w:rsidP="00C2032F">
      <w:pPr>
        <w:pStyle w:val="ListParagraph"/>
        <w:ind w:left="360"/>
        <w:rPr>
          <w:ins w:id="507" w:author="Sandy Sum" w:date="2016-03-16T15:57:00Z"/>
          <w:szCs w:val="36"/>
          <w:rPrChange w:id="508" w:author="Sandy Sum" w:date="2016-03-16T19:35:00Z">
            <w:rPr>
              <w:ins w:id="509" w:author="Sandy Sum" w:date="2016-03-16T15:57:00Z"/>
              <w:rFonts w:ascii="Andale Mono" w:hAnsi="Andale Mono"/>
              <w:color w:val="2E74B5" w:themeColor="accent1" w:themeShade="BF"/>
              <w:sz w:val="22"/>
              <w:szCs w:val="36"/>
            </w:rPr>
          </w:rPrChange>
        </w:rPr>
        <w:pPrChange w:id="510" w:author="Sandy Sum" w:date="2016-03-16T23:20:00Z">
          <w:pPr/>
        </w:pPrChange>
      </w:pPr>
    </w:p>
    <w:p w14:paraId="0F6C1028" w14:textId="77777777" w:rsidR="00F56241" w:rsidRPr="00C2032F" w:rsidRDefault="00F56241" w:rsidP="00F56241">
      <w:pPr>
        <w:rPr>
          <w:ins w:id="511" w:author="Sandy Sum" w:date="2016-03-16T16:07:00Z"/>
          <w:rFonts w:ascii="Andale Mono" w:hAnsi="Andale Mono"/>
          <w:color w:val="2E74B5" w:themeColor="accent1" w:themeShade="BF"/>
          <w:sz w:val="20"/>
          <w:szCs w:val="20"/>
          <w:rPrChange w:id="512" w:author="Sandy Sum" w:date="2016-03-16T23:19:00Z">
            <w:rPr>
              <w:ins w:id="513" w:author="Sandy Sum" w:date="2016-03-16T16:07:00Z"/>
              <w:rFonts w:ascii="Andale Mono" w:hAnsi="Andale Mono"/>
              <w:color w:val="2E74B5" w:themeColor="accent1" w:themeShade="BF"/>
              <w:sz w:val="22"/>
              <w:szCs w:val="36"/>
            </w:rPr>
          </w:rPrChange>
        </w:rPr>
      </w:pPr>
      <w:ins w:id="514" w:author="Sandy Sum" w:date="2016-03-16T16:07:00Z">
        <w:r w:rsidRPr="00C2032F">
          <w:rPr>
            <w:rFonts w:ascii="Andale Mono" w:hAnsi="Andale Mono"/>
            <w:color w:val="2E74B5" w:themeColor="accent1" w:themeShade="BF"/>
            <w:sz w:val="20"/>
            <w:szCs w:val="20"/>
            <w:rPrChange w:id="515" w:author="Sandy Sum" w:date="2016-03-16T23:19:00Z">
              <w:rPr>
                <w:rFonts w:ascii="Andale Mono" w:hAnsi="Andale Mono"/>
                <w:color w:val="2E74B5" w:themeColor="accent1" w:themeShade="BF"/>
                <w:sz w:val="22"/>
                <w:szCs w:val="36"/>
              </w:rPr>
            </w:rPrChange>
          </w:rPr>
          <w:t>n = length(</w:t>
        </w:r>
        <w:proofErr w:type="spellStart"/>
        <w:r w:rsidRPr="00C2032F">
          <w:rPr>
            <w:rFonts w:ascii="Andale Mono" w:hAnsi="Andale Mono"/>
            <w:color w:val="2E74B5" w:themeColor="accent1" w:themeShade="BF"/>
            <w:sz w:val="20"/>
            <w:szCs w:val="20"/>
            <w:rPrChange w:id="516" w:author="Sandy Sum" w:date="2016-03-16T23:19:00Z">
              <w:rPr>
                <w:rFonts w:ascii="Andale Mono" w:hAnsi="Andale Mono"/>
                <w:color w:val="2E74B5" w:themeColor="accent1" w:themeShade="BF"/>
                <w:sz w:val="22"/>
                <w:szCs w:val="36"/>
              </w:rPr>
            </w:rPrChange>
          </w:rPr>
          <w:t>whaleres</w:t>
        </w:r>
        <w:proofErr w:type="spellEnd"/>
        <w:r w:rsidRPr="00C2032F">
          <w:rPr>
            <w:rFonts w:ascii="Andale Mono" w:hAnsi="Andale Mono"/>
            <w:color w:val="2E74B5" w:themeColor="accent1" w:themeShade="BF"/>
            <w:sz w:val="20"/>
            <w:szCs w:val="20"/>
            <w:rPrChange w:id="517" w:author="Sandy Sum" w:date="2016-03-16T23:19:00Z">
              <w:rPr>
                <w:rFonts w:ascii="Andale Mono" w:hAnsi="Andale Mono"/>
                <w:color w:val="2E74B5" w:themeColor="accent1" w:themeShade="BF"/>
                <w:sz w:val="22"/>
                <w:szCs w:val="36"/>
              </w:rPr>
            </w:rPrChange>
          </w:rPr>
          <w:t>)</w:t>
        </w:r>
      </w:ins>
    </w:p>
    <w:p w14:paraId="7BE8E478" w14:textId="3FB499F1" w:rsidR="00736AB4" w:rsidRPr="00C2032F" w:rsidRDefault="00F56241" w:rsidP="00F56241">
      <w:pPr>
        <w:rPr>
          <w:ins w:id="518" w:author="Sandy Sum" w:date="2016-03-16T16:07:00Z"/>
          <w:rFonts w:ascii="Andale Mono" w:hAnsi="Andale Mono"/>
          <w:color w:val="2E74B5" w:themeColor="accent1" w:themeShade="BF"/>
          <w:sz w:val="20"/>
          <w:szCs w:val="20"/>
          <w:rPrChange w:id="519" w:author="Sandy Sum" w:date="2016-03-16T23:19:00Z">
            <w:rPr>
              <w:ins w:id="520" w:author="Sandy Sum" w:date="2016-03-16T16:07:00Z"/>
              <w:rFonts w:ascii="Andale Mono" w:hAnsi="Andale Mono"/>
              <w:color w:val="2E74B5" w:themeColor="accent1" w:themeShade="BF"/>
              <w:sz w:val="22"/>
              <w:szCs w:val="36"/>
            </w:rPr>
          </w:rPrChange>
        </w:rPr>
        <w:pPrChange w:id="521" w:author="Sandy Sum" w:date="2016-03-16T15:33:00Z">
          <w:pPr/>
        </w:pPrChange>
      </w:pPr>
      <w:ins w:id="522" w:author="Sandy Sum" w:date="2016-03-16T16:07:00Z">
        <w:r w:rsidRPr="00C2032F">
          <w:rPr>
            <w:rFonts w:ascii="Andale Mono" w:hAnsi="Andale Mono"/>
            <w:color w:val="2E74B5" w:themeColor="accent1" w:themeShade="BF"/>
            <w:sz w:val="20"/>
            <w:szCs w:val="20"/>
            <w:rPrChange w:id="523" w:author="Sandy Sum" w:date="2016-03-16T23:19:00Z">
              <w:rPr>
                <w:rFonts w:ascii="Andale Mono" w:hAnsi="Andale Mono"/>
                <w:color w:val="2E74B5" w:themeColor="accent1" w:themeShade="BF"/>
                <w:sz w:val="22"/>
                <w:szCs w:val="36"/>
              </w:rPr>
            </w:rPrChange>
          </w:rPr>
          <w:t>plot(</w:t>
        </w:r>
        <w:proofErr w:type="spellStart"/>
        <w:r w:rsidRPr="00C2032F">
          <w:rPr>
            <w:rFonts w:ascii="Andale Mono" w:hAnsi="Andale Mono"/>
            <w:color w:val="2E74B5" w:themeColor="accent1" w:themeShade="BF"/>
            <w:sz w:val="20"/>
            <w:szCs w:val="20"/>
            <w:rPrChange w:id="524" w:author="Sandy Sum" w:date="2016-03-16T23:19:00Z">
              <w:rPr>
                <w:rFonts w:ascii="Andale Mono" w:hAnsi="Andale Mono"/>
                <w:color w:val="2E74B5" w:themeColor="accent1" w:themeShade="BF"/>
                <w:sz w:val="22"/>
                <w:szCs w:val="36"/>
              </w:rPr>
            </w:rPrChange>
          </w:rPr>
          <w:t>whaleres</w:t>
        </w:r>
        <w:proofErr w:type="spellEnd"/>
        <w:r w:rsidRPr="00C2032F">
          <w:rPr>
            <w:rFonts w:ascii="Andale Mono" w:hAnsi="Andale Mono"/>
            <w:color w:val="2E74B5" w:themeColor="accent1" w:themeShade="BF"/>
            <w:sz w:val="20"/>
            <w:szCs w:val="20"/>
            <w:rPrChange w:id="525" w:author="Sandy Sum" w:date="2016-03-16T23:19:00Z">
              <w:rPr>
                <w:rFonts w:ascii="Andale Mono" w:hAnsi="Andale Mono"/>
                <w:color w:val="2E74B5" w:themeColor="accent1" w:themeShade="BF"/>
                <w:sz w:val="22"/>
                <w:szCs w:val="36"/>
              </w:rPr>
            </w:rPrChange>
          </w:rPr>
          <w:t xml:space="preserve">[-n], </w:t>
        </w:r>
        <w:proofErr w:type="spellStart"/>
        <w:proofErr w:type="gramStart"/>
        <w:r w:rsidRPr="00C2032F">
          <w:rPr>
            <w:rFonts w:ascii="Andale Mono" w:hAnsi="Andale Mono"/>
            <w:color w:val="2E74B5" w:themeColor="accent1" w:themeShade="BF"/>
            <w:sz w:val="20"/>
            <w:szCs w:val="20"/>
            <w:rPrChange w:id="526" w:author="Sandy Sum" w:date="2016-03-16T23:19:00Z">
              <w:rPr>
                <w:rFonts w:ascii="Andale Mono" w:hAnsi="Andale Mono"/>
                <w:color w:val="2E74B5" w:themeColor="accent1" w:themeShade="BF"/>
                <w:sz w:val="22"/>
                <w:szCs w:val="36"/>
              </w:rPr>
            </w:rPrChange>
          </w:rPr>
          <w:t>whaleres</w:t>
        </w:r>
        <w:proofErr w:type="spellEnd"/>
        <w:r w:rsidRPr="00C2032F">
          <w:rPr>
            <w:rFonts w:ascii="Andale Mono" w:hAnsi="Andale Mono"/>
            <w:color w:val="2E74B5" w:themeColor="accent1" w:themeShade="BF"/>
            <w:sz w:val="20"/>
            <w:szCs w:val="20"/>
            <w:rPrChange w:id="527" w:author="Sandy Sum" w:date="2016-03-16T23:19:00Z">
              <w:rPr>
                <w:rFonts w:ascii="Andale Mono" w:hAnsi="Andale Mono"/>
                <w:color w:val="2E74B5" w:themeColor="accent1" w:themeShade="BF"/>
                <w:sz w:val="22"/>
                <w:szCs w:val="36"/>
              </w:rPr>
            </w:rPrChange>
          </w:rPr>
          <w:t>[</w:t>
        </w:r>
        <w:proofErr w:type="gramEnd"/>
        <w:r w:rsidRPr="00C2032F">
          <w:rPr>
            <w:rFonts w:ascii="Andale Mono" w:hAnsi="Andale Mono"/>
            <w:color w:val="2E74B5" w:themeColor="accent1" w:themeShade="BF"/>
            <w:sz w:val="20"/>
            <w:szCs w:val="20"/>
            <w:rPrChange w:id="528" w:author="Sandy Sum" w:date="2016-03-16T23:19:00Z">
              <w:rPr>
                <w:rFonts w:ascii="Andale Mono" w:hAnsi="Andale Mono"/>
                <w:color w:val="2E74B5" w:themeColor="accent1" w:themeShade="BF"/>
                <w:sz w:val="22"/>
                <w:szCs w:val="36"/>
              </w:rPr>
            </w:rPrChange>
          </w:rPr>
          <w:t>-1])</w:t>
        </w:r>
      </w:ins>
    </w:p>
    <w:p w14:paraId="4D5A5CC0" w14:textId="1E273762" w:rsidR="00F56241" w:rsidRDefault="00F56241" w:rsidP="00F56241">
      <w:pPr>
        <w:rPr>
          <w:ins w:id="529" w:author="Sandy Sum" w:date="2016-03-16T16:07:00Z"/>
          <w:rFonts w:ascii="Andale Mono" w:hAnsi="Andale Mono"/>
          <w:color w:val="2E74B5" w:themeColor="accent1" w:themeShade="BF"/>
          <w:sz w:val="22"/>
          <w:szCs w:val="36"/>
        </w:rPr>
        <w:pPrChange w:id="530" w:author="Sandy Sum" w:date="2016-03-16T15:33:00Z">
          <w:pPr/>
        </w:pPrChange>
      </w:pPr>
      <w:ins w:id="531" w:author="Sandy Sum" w:date="2016-03-16T16:07:00Z">
        <w:r>
          <w:rPr>
            <w:rFonts w:ascii="Helvetica" w:hAnsi="Helvetica" w:cs="Helvetica"/>
            <w:noProof/>
          </w:rPr>
          <w:drawing>
            <wp:inline distT="0" distB="0" distL="0" distR="0" wp14:anchorId="4AE6AE5C" wp14:editId="3289D73B">
              <wp:extent cx="2805158" cy="2293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378" b="4000"/>
                      <a:stretch/>
                    </pic:blipFill>
                    <pic:spPr bwMode="auto">
                      <a:xfrm>
                        <a:off x="0" y="0"/>
                        <a:ext cx="2816932" cy="2303602"/>
                      </a:xfrm>
                      <a:prstGeom prst="rect">
                        <a:avLst/>
                      </a:prstGeom>
                      <a:noFill/>
                      <a:ln>
                        <a:noFill/>
                      </a:ln>
                      <a:extLst>
                        <a:ext uri="{53640926-AAD7-44D8-BBD7-CCE9431645EC}">
                          <a14:shadowObscured xmlns:a14="http://schemas.microsoft.com/office/drawing/2010/main"/>
                        </a:ext>
                      </a:extLst>
                    </pic:spPr>
                  </pic:pic>
                </a:graphicData>
              </a:graphic>
            </wp:inline>
          </w:drawing>
        </w:r>
      </w:ins>
    </w:p>
    <w:p w14:paraId="06EF6D31" w14:textId="14801582" w:rsidR="00F56241" w:rsidRDefault="00F56241" w:rsidP="00F56241">
      <w:pPr>
        <w:rPr>
          <w:ins w:id="532" w:author="Sandy Sum" w:date="2016-03-16T23:20:00Z"/>
          <w:rFonts w:ascii="Andale Mono" w:hAnsi="Andale Mono"/>
          <w:color w:val="2E74B5" w:themeColor="accent1" w:themeShade="BF"/>
          <w:sz w:val="20"/>
          <w:szCs w:val="20"/>
        </w:rPr>
        <w:pPrChange w:id="533" w:author="Sandy Sum" w:date="2016-03-16T15:33:00Z">
          <w:pPr/>
        </w:pPrChange>
      </w:pPr>
      <w:ins w:id="534" w:author="Sandy Sum" w:date="2016-03-16T16:07:00Z">
        <w:r w:rsidRPr="00C2032F">
          <w:rPr>
            <w:rFonts w:ascii="Andale Mono" w:hAnsi="Andale Mono"/>
            <w:color w:val="2E74B5" w:themeColor="accent1" w:themeShade="BF"/>
            <w:sz w:val="20"/>
            <w:szCs w:val="20"/>
            <w:rPrChange w:id="535" w:author="Sandy Sum" w:date="2016-03-16T23:20:00Z">
              <w:rPr>
                <w:rFonts w:ascii="Andale Mono" w:hAnsi="Andale Mono"/>
                <w:color w:val="2E74B5" w:themeColor="accent1" w:themeShade="BF"/>
                <w:sz w:val="22"/>
                <w:szCs w:val="36"/>
              </w:rPr>
            </w:rPrChange>
          </w:rPr>
          <w:t># The residuals seem to be positively correlated. What</w:t>
        </w:r>
      </w:ins>
      <w:ins w:id="536" w:author="Sandy Sum" w:date="2016-03-16T16:08:00Z">
        <w:r w:rsidRPr="00C2032F">
          <w:rPr>
            <w:rFonts w:ascii="Andale Mono" w:hAnsi="Andale Mono"/>
            <w:color w:val="2E74B5" w:themeColor="accent1" w:themeShade="BF"/>
            <w:sz w:val="20"/>
            <w:szCs w:val="20"/>
            <w:rPrChange w:id="537" w:author="Sandy Sum" w:date="2016-03-16T23:20:00Z">
              <w:rPr>
                <w:rFonts w:ascii="Andale Mono" w:hAnsi="Andale Mono"/>
                <w:color w:val="2E74B5" w:themeColor="accent1" w:themeShade="BF"/>
                <w:sz w:val="22"/>
                <w:szCs w:val="36"/>
              </w:rPr>
            </w:rPrChange>
          </w:rPr>
          <w:t>’s the value of the correlation</w:t>
        </w:r>
      </w:ins>
      <w:ins w:id="538" w:author="Sandy Sum" w:date="2016-03-16T23:37:00Z">
        <w:r w:rsidR="00F40DE7">
          <w:rPr>
            <w:rFonts w:ascii="Andale Mono" w:hAnsi="Andale Mono"/>
            <w:color w:val="2E74B5" w:themeColor="accent1" w:themeShade="BF"/>
            <w:sz w:val="20"/>
            <w:szCs w:val="20"/>
          </w:rPr>
          <w:t xml:space="preserve"> coefficient, </w:t>
        </w:r>
        <w:r w:rsidR="00F40DE7">
          <w:rPr>
            <w:rFonts w:ascii="Andale Mono" w:hAnsi="Andale Mono"/>
            <w:color w:val="2E74B5" w:themeColor="accent1" w:themeShade="BF"/>
            <w:sz w:val="20"/>
            <w:szCs w:val="20"/>
          </w:rPr>
          <w:sym w:font="Symbol" w:char="F072"/>
        </w:r>
      </w:ins>
      <w:ins w:id="539" w:author="Sandy Sum" w:date="2016-03-16T16:08:00Z">
        <w:r w:rsidRPr="00C2032F">
          <w:rPr>
            <w:rFonts w:ascii="Andale Mono" w:hAnsi="Andale Mono"/>
            <w:color w:val="2E74B5" w:themeColor="accent1" w:themeShade="BF"/>
            <w:sz w:val="20"/>
            <w:szCs w:val="20"/>
            <w:rPrChange w:id="540" w:author="Sandy Sum" w:date="2016-03-16T23:20:00Z">
              <w:rPr>
                <w:rFonts w:ascii="Andale Mono" w:hAnsi="Andale Mono"/>
                <w:color w:val="2E74B5" w:themeColor="accent1" w:themeShade="BF"/>
                <w:sz w:val="22"/>
                <w:szCs w:val="36"/>
              </w:rPr>
            </w:rPrChange>
          </w:rPr>
          <w:t>?</w:t>
        </w:r>
        <w:r w:rsidR="00F40DE7">
          <w:rPr>
            <w:rFonts w:ascii="Andale Mono" w:hAnsi="Andale Mono"/>
            <w:color w:val="2E74B5" w:themeColor="accent1" w:themeShade="BF"/>
            <w:sz w:val="20"/>
            <w:szCs w:val="20"/>
            <w:rPrChange w:id="541" w:author="Sandy Sum" w:date="2016-03-16T23:20:00Z">
              <w:rPr>
                <w:rFonts w:ascii="Andale Mono" w:hAnsi="Andale Mono"/>
                <w:color w:val="2E74B5" w:themeColor="accent1" w:themeShade="BF"/>
                <w:sz w:val="20"/>
                <w:szCs w:val="20"/>
              </w:rPr>
            </w:rPrChange>
          </w:rPr>
          <w:t xml:space="preserve"> See </w:t>
        </w:r>
        <w:proofErr w:type="spellStart"/>
        <w:proofErr w:type="gramStart"/>
        <w:r w:rsidR="00F40DE7">
          <w:rPr>
            <w:rFonts w:ascii="Andale Mono" w:hAnsi="Andale Mono"/>
            <w:color w:val="2E74B5" w:themeColor="accent1" w:themeShade="BF"/>
            <w:sz w:val="20"/>
            <w:szCs w:val="20"/>
            <w:rPrChange w:id="542" w:author="Sandy Sum" w:date="2016-03-16T23:20:00Z">
              <w:rPr>
                <w:rFonts w:ascii="Andale Mono" w:hAnsi="Andale Mono"/>
                <w:color w:val="2E74B5" w:themeColor="accent1" w:themeShade="BF"/>
                <w:sz w:val="20"/>
                <w:szCs w:val="20"/>
              </w:rPr>
            </w:rPrChange>
          </w:rPr>
          <w:t>bgtest</w:t>
        </w:r>
        <w:proofErr w:type="spellEnd"/>
        <w:r w:rsidR="00F40DE7">
          <w:rPr>
            <w:rFonts w:ascii="Andale Mono" w:hAnsi="Andale Mono"/>
            <w:color w:val="2E74B5" w:themeColor="accent1" w:themeShade="BF"/>
            <w:sz w:val="20"/>
            <w:szCs w:val="20"/>
            <w:rPrChange w:id="543" w:author="Sandy Sum" w:date="2016-03-16T23:20:00Z">
              <w:rPr>
                <w:rFonts w:ascii="Andale Mono" w:hAnsi="Andale Mono"/>
                <w:color w:val="2E74B5" w:themeColor="accent1" w:themeShade="BF"/>
                <w:sz w:val="20"/>
                <w:szCs w:val="20"/>
              </w:rPr>
            </w:rPrChange>
          </w:rPr>
          <w:t>(</w:t>
        </w:r>
        <w:proofErr w:type="gramEnd"/>
        <w:r w:rsidR="00F40DE7">
          <w:rPr>
            <w:rFonts w:ascii="Andale Mono" w:hAnsi="Andale Mono"/>
            <w:color w:val="2E74B5" w:themeColor="accent1" w:themeShade="BF"/>
            <w:sz w:val="20"/>
            <w:szCs w:val="20"/>
            <w:rPrChange w:id="544" w:author="Sandy Sum" w:date="2016-03-16T23:20:00Z">
              <w:rPr>
                <w:rFonts w:ascii="Andale Mono" w:hAnsi="Andale Mono"/>
                <w:color w:val="2E74B5" w:themeColor="accent1" w:themeShade="BF"/>
                <w:sz w:val="20"/>
                <w:szCs w:val="20"/>
              </w:rPr>
            </w:rPrChange>
          </w:rPr>
          <w:t>) below for this.</w:t>
        </w:r>
      </w:ins>
    </w:p>
    <w:p w14:paraId="03DA6513" w14:textId="77777777" w:rsidR="00C2032F" w:rsidRPr="00C2032F" w:rsidRDefault="00C2032F" w:rsidP="00F56241">
      <w:pPr>
        <w:rPr>
          <w:ins w:id="545" w:author="Sandy Sum" w:date="2016-03-16T19:36:00Z"/>
          <w:rFonts w:ascii="Andale Mono" w:hAnsi="Andale Mono"/>
          <w:color w:val="2E74B5" w:themeColor="accent1" w:themeShade="BF"/>
          <w:sz w:val="20"/>
          <w:szCs w:val="20"/>
          <w:rPrChange w:id="546" w:author="Sandy Sum" w:date="2016-03-16T23:20:00Z">
            <w:rPr>
              <w:ins w:id="547" w:author="Sandy Sum" w:date="2016-03-16T19:36:00Z"/>
              <w:rFonts w:ascii="Andale Mono" w:hAnsi="Andale Mono"/>
              <w:color w:val="2E74B5" w:themeColor="accent1" w:themeShade="BF"/>
              <w:sz w:val="22"/>
              <w:szCs w:val="36"/>
            </w:rPr>
          </w:rPrChange>
        </w:rPr>
        <w:pPrChange w:id="548" w:author="Sandy Sum" w:date="2016-03-16T15:33:00Z">
          <w:pPr/>
        </w:pPrChange>
      </w:pPr>
    </w:p>
    <w:p w14:paraId="3BB032A3" w14:textId="1A5A19F6" w:rsidR="006209CB" w:rsidRPr="006209CB" w:rsidRDefault="006209CB" w:rsidP="00C2032F">
      <w:pPr>
        <w:pStyle w:val="ListParagraph"/>
        <w:numPr>
          <w:ilvl w:val="0"/>
          <w:numId w:val="5"/>
        </w:numPr>
        <w:ind w:left="360"/>
        <w:rPr>
          <w:ins w:id="549" w:author="Sandy Sum" w:date="2016-03-16T19:36:00Z"/>
          <w:szCs w:val="36"/>
          <w:rPrChange w:id="550" w:author="Sandy Sum" w:date="2016-03-16T19:36:00Z">
            <w:rPr>
              <w:ins w:id="551" w:author="Sandy Sum" w:date="2016-03-16T19:36:00Z"/>
            </w:rPr>
          </w:rPrChange>
        </w:rPr>
        <w:pPrChange w:id="552" w:author="Sandy Sum" w:date="2016-03-16T23:20:00Z">
          <w:pPr>
            <w:pStyle w:val="ListParagraph"/>
            <w:numPr>
              <w:numId w:val="6"/>
            </w:numPr>
            <w:ind w:hanging="360"/>
          </w:pPr>
        </w:pPrChange>
      </w:pPr>
      <w:ins w:id="553" w:author="Sandy Sum" w:date="2016-03-16T19:36:00Z">
        <w:r w:rsidRPr="006209CB">
          <w:rPr>
            <w:szCs w:val="36"/>
            <w:rPrChange w:id="554" w:author="Sandy Sum" w:date="2016-03-16T19:36:00Z">
              <w:rPr/>
            </w:rPrChange>
          </w:rPr>
          <w:t xml:space="preserve">Plot a </w:t>
        </w:r>
        <w:proofErr w:type="spellStart"/>
        <w:r w:rsidRPr="006209CB">
          <w:rPr>
            <w:szCs w:val="36"/>
            <w:rPrChange w:id="555" w:author="Sandy Sum" w:date="2016-03-16T19:36:00Z">
              <w:rPr/>
            </w:rPrChange>
          </w:rPr>
          <w:t>correlogram</w:t>
        </w:r>
        <w:proofErr w:type="spellEnd"/>
      </w:ins>
    </w:p>
    <w:p w14:paraId="71935973" w14:textId="0E13900D" w:rsidR="006209CB" w:rsidRPr="00FC576D" w:rsidRDefault="006209CB" w:rsidP="00FC576D">
      <w:pPr>
        <w:rPr>
          <w:ins w:id="556" w:author="Sandy Sum" w:date="2016-03-16T19:36:00Z"/>
          <w:szCs w:val="36"/>
          <w:rPrChange w:id="557" w:author="Sandy Sum" w:date="2016-03-16T23:20:00Z">
            <w:rPr>
              <w:ins w:id="558" w:author="Sandy Sum" w:date="2016-03-16T19:36:00Z"/>
              <w:b/>
              <w:bCs/>
            </w:rPr>
          </w:rPrChange>
        </w:rPr>
        <w:pPrChange w:id="559" w:author="Sandy Sum" w:date="2016-03-16T23:20:00Z">
          <w:pPr/>
        </w:pPrChange>
      </w:pPr>
      <w:ins w:id="560" w:author="Sandy Sum" w:date="2016-03-16T19:36:00Z">
        <w:r w:rsidRPr="00FC576D">
          <w:rPr>
            <w:szCs w:val="36"/>
            <w:rPrChange w:id="561" w:author="Sandy Sum" w:date="2016-03-16T23:20:00Z">
              <w:rPr>
                <w:highlight w:val="yellow"/>
              </w:rPr>
            </w:rPrChange>
          </w:rPr>
          <w:t>T</w:t>
        </w:r>
        <w:r w:rsidR="00FC576D">
          <w:rPr>
            <w:szCs w:val="36"/>
            <w:rPrChange w:id="562" w:author="Sandy Sum" w:date="2016-03-16T23:20:00Z">
              <w:rPr>
                <w:szCs w:val="36"/>
              </w:rPr>
            </w:rPrChange>
          </w:rPr>
          <w:t xml:space="preserve">his is a visual </w:t>
        </w:r>
        <w:r w:rsidRPr="00FC576D">
          <w:rPr>
            <w:szCs w:val="36"/>
            <w:rPrChange w:id="563" w:author="Sandy Sum" w:date="2016-03-16T23:20:00Z">
              <w:rPr>
                <w:highlight w:val="yellow"/>
              </w:rPr>
            </w:rPrChange>
          </w:rPr>
          <w:t xml:space="preserve">test of serial correlation which </w:t>
        </w:r>
      </w:ins>
      <w:ins w:id="564" w:author="Sandy Sum" w:date="2016-03-16T23:21:00Z">
        <w:r w:rsidR="00FC576D">
          <w:rPr>
            <w:szCs w:val="36"/>
          </w:rPr>
          <w:t>tells you if there exist serial correlation in your regression model,</w:t>
        </w:r>
      </w:ins>
      <w:ins w:id="565" w:author="Sandy Sum" w:date="2016-03-16T19:36:00Z">
        <w:r w:rsidRPr="00FC576D">
          <w:rPr>
            <w:szCs w:val="36"/>
            <w:rPrChange w:id="566" w:author="Sandy Sum" w:date="2016-03-16T23:20:00Z">
              <w:rPr>
                <w:highlight w:val="yellow"/>
              </w:rPr>
            </w:rPrChange>
          </w:rPr>
          <w:t xml:space="preserve"> as </w:t>
        </w:r>
      </w:ins>
      <w:ins w:id="567" w:author="Sandy Sum" w:date="2016-03-16T23:21:00Z">
        <w:r w:rsidR="00FC576D">
          <w:rPr>
            <w:szCs w:val="36"/>
          </w:rPr>
          <w:t xml:space="preserve">well as an idea of the </w:t>
        </w:r>
      </w:ins>
      <w:ins w:id="568" w:author="Sandy Sum" w:date="2016-03-16T19:36:00Z">
        <w:r w:rsidRPr="00FC576D">
          <w:rPr>
            <w:szCs w:val="36"/>
            <w:rPrChange w:id="569" w:author="Sandy Sum" w:date="2016-03-16T23:20:00Z">
              <w:rPr>
                <w:i/>
                <w:iCs/>
                <w:highlight w:val="yellow"/>
              </w:rPr>
            </w:rPrChange>
          </w:rPr>
          <w:t>order of serial correlation</w:t>
        </w:r>
      </w:ins>
      <w:ins w:id="570" w:author="Sandy Sum" w:date="2016-03-16T23:21:00Z">
        <w:r w:rsidR="00FC576D">
          <w:rPr>
            <w:szCs w:val="36"/>
          </w:rPr>
          <w:t xml:space="preserve">. </w:t>
        </w:r>
      </w:ins>
    </w:p>
    <w:p w14:paraId="5C0841AF" w14:textId="17E0035F" w:rsidR="006209CB" w:rsidRDefault="00D07663" w:rsidP="006209CB">
      <w:pPr>
        <w:rPr>
          <w:ins w:id="571" w:author="Sandy Sum" w:date="2016-03-16T23:41:00Z"/>
          <w:rFonts w:ascii="Andale Mono" w:hAnsi="Andale Mono"/>
          <w:color w:val="2E74B5" w:themeColor="accent1" w:themeShade="BF"/>
          <w:sz w:val="20"/>
          <w:szCs w:val="20"/>
        </w:rPr>
      </w:pPr>
      <w:proofErr w:type="spellStart"/>
      <w:ins w:id="572" w:author="Sandy Sum" w:date="2016-03-16T23:41:00Z">
        <w:r w:rsidRPr="00D07663">
          <w:rPr>
            <w:rFonts w:ascii="Andale Mono" w:hAnsi="Andale Mono"/>
            <w:color w:val="2E74B5" w:themeColor="accent1" w:themeShade="BF"/>
            <w:sz w:val="20"/>
            <w:szCs w:val="20"/>
          </w:rPr>
          <w:lastRenderedPageBreak/>
          <w:t>whaleACF</w:t>
        </w:r>
        <w:proofErr w:type="spellEnd"/>
        <w:r w:rsidRPr="00D07663">
          <w:rPr>
            <w:rFonts w:ascii="Andale Mono" w:hAnsi="Andale Mono"/>
            <w:color w:val="2E74B5" w:themeColor="accent1" w:themeShade="BF"/>
            <w:sz w:val="20"/>
            <w:szCs w:val="20"/>
          </w:rPr>
          <w:t xml:space="preserve"> &lt;- </w:t>
        </w:r>
        <w:proofErr w:type="spellStart"/>
        <w:proofErr w:type="gramStart"/>
        <w:r w:rsidRPr="00D07663">
          <w:rPr>
            <w:rFonts w:ascii="Andale Mono" w:hAnsi="Andale Mono"/>
            <w:color w:val="2E74B5" w:themeColor="accent1" w:themeShade="BF"/>
            <w:sz w:val="20"/>
            <w:szCs w:val="20"/>
          </w:rPr>
          <w:t>acf</w:t>
        </w:r>
        <w:proofErr w:type="spellEnd"/>
        <w:r w:rsidRPr="00D07663">
          <w:rPr>
            <w:rFonts w:ascii="Andale Mono" w:hAnsi="Andale Mono"/>
            <w:color w:val="2E74B5" w:themeColor="accent1" w:themeShade="BF"/>
            <w:sz w:val="20"/>
            <w:szCs w:val="20"/>
          </w:rPr>
          <w:t>(</w:t>
        </w:r>
        <w:proofErr w:type="spellStart"/>
        <w:proofErr w:type="gramEnd"/>
        <w:r w:rsidRPr="00D07663">
          <w:rPr>
            <w:rFonts w:ascii="Andale Mono" w:hAnsi="Andale Mono"/>
            <w:color w:val="2E74B5" w:themeColor="accent1" w:themeShade="BF"/>
            <w:sz w:val="20"/>
            <w:szCs w:val="20"/>
          </w:rPr>
          <w:t>whaleres</w:t>
        </w:r>
        <w:proofErr w:type="spellEnd"/>
        <w:r w:rsidRPr="00D07663">
          <w:rPr>
            <w:rFonts w:ascii="Andale Mono" w:hAnsi="Andale Mono"/>
            <w:color w:val="2E74B5" w:themeColor="accent1" w:themeShade="BF"/>
            <w:sz w:val="20"/>
            <w:szCs w:val="20"/>
          </w:rPr>
          <w:t>, type = "correlation", main = "Plot of residual against lags")</w:t>
        </w:r>
      </w:ins>
    </w:p>
    <w:p w14:paraId="07EE0F3C" w14:textId="7E764E2C" w:rsidR="00D07663" w:rsidRPr="007206D5" w:rsidRDefault="00D07663" w:rsidP="006209CB">
      <w:pPr>
        <w:rPr>
          <w:ins w:id="573" w:author="Sandy Sum" w:date="2016-03-16T19:36:00Z"/>
          <w:rFonts w:ascii="Andale Mono" w:hAnsi="Andale Mono"/>
          <w:color w:val="2E74B5" w:themeColor="accent1" w:themeShade="BF"/>
          <w:sz w:val="22"/>
        </w:rPr>
      </w:pPr>
      <w:ins w:id="574" w:author="Sandy Sum" w:date="2016-03-16T23:41:00Z">
        <w:r>
          <w:rPr>
            <w:rFonts w:ascii="Helvetica" w:hAnsi="Helvetica" w:cs="Helvetica"/>
            <w:noProof/>
          </w:rPr>
          <w:drawing>
            <wp:inline distT="0" distB="0" distL="0" distR="0" wp14:anchorId="1AC0F903" wp14:editId="03276478">
              <wp:extent cx="2857500" cy="286292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4736" cy="2870179"/>
                      </a:xfrm>
                      <a:prstGeom prst="rect">
                        <a:avLst/>
                      </a:prstGeom>
                      <a:noFill/>
                      <a:ln>
                        <a:noFill/>
                      </a:ln>
                    </pic:spPr>
                  </pic:pic>
                </a:graphicData>
              </a:graphic>
            </wp:inline>
          </w:drawing>
        </w:r>
      </w:ins>
    </w:p>
    <w:p w14:paraId="0B2965E5" w14:textId="288533A3" w:rsidR="006209CB" w:rsidRPr="00D07663" w:rsidRDefault="006209CB" w:rsidP="00F56241">
      <w:pPr>
        <w:rPr>
          <w:ins w:id="575" w:author="Sandy Sum" w:date="2016-03-16T16:08:00Z"/>
          <w:b/>
          <w:i/>
          <w:szCs w:val="36"/>
          <w:rPrChange w:id="576" w:author="Sandy Sum" w:date="2016-03-16T23:42:00Z">
            <w:rPr>
              <w:ins w:id="577" w:author="Sandy Sum" w:date="2016-03-16T16:08:00Z"/>
              <w:rFonts w:ascii="Andale Mono" w:hAnsi="Andale Mono"/>
              <w:color w:val="2E74B5" w:themeColor="accent1" w:themeShade="BF"/>
              <w:sz w:val="22"/>
              <w:szCs w:val="36"/>
            </w:rPr>
          </w:rPrChange>
        </w:rPr>
        <w:pPrChange w:id="578" w:author="Sandy Sum" w:date="2016-03-16T15:33:00Z">
          <w:pPr/>
        </w:pPrChange>
      </w:pPr>
      <w:ins w:id="579" w:author="Sandy Sum" w:date="2016-03-16T19:36:00Z">
        <w:r w:rsidRPr="00D07663">
          <w:rPr>
            <w:b/>
            <w:i/>
            <w:szCs w:val="36"/>
            <w:rPrChange w:id="580" w:author="Sandy Sum" w:date="2016-03-16T23:42:00Z">
              <w:rPr>
                <w:rFonts w:ascii="Andale Mono" w:hAnsi="Andale Mono"/>
                <w:color w:val="2E74B5" w:themeColor="accent1" w:themeShade="BF"/>
                <w:sz w:val="22"/>
                <w:szCs w:val="36"/>
              </w:rPr>
            </w:rPrChange>
          </w:rPr>
          <w:t>Formal methods</w:t>
        </w:r>
      </w:ins>
      <w:ins w:id="581" w:author="Sandy Sum" w:date="2016-03-16T19:37:00Z">
        <w:r w:rsidRPr="00D07663">
          <w:rPr>
            <w:b/>
            <w:i/>
            <w:szCs w:val="36"/>
            <w:rPrChange w:id="582" w:author="Sandy Sum" w:date="2016-03-16T23:42:00Z">
              <w:rPr>
                <w:rFonts w:ascii="Andale Mono" w:hAnsi="Andale Mono"/>
                <w:color w:val="2E74B5" w:themeColor="accent1" w:themeShade="BF"/>
                <w:sz w:val="22"/>
                <w:szCs w:val="36"/>
              </w:rPr>
            </w:rPrChange>
          </w:rPr>
          <w:t>.</w:t>
        </w:r>
      </w:ins>
    </w:p>
    <w:p w14:paraId="00CF0B4E" w14:textId="77777777" w:rsidR="006209CB" w:rsidRDefault="006209CB" w:rsidP="006209CB">
      <w:pPr>
        <w:rPr>
          <w:ins w:id="583" w:author="Sandy Sum" w:date="2016-03-16T19:45:00Z"/>
          <w:szCs w:val="36"/>
        </w:rPr>
        <w:pPrChange w:id="584" w:author="Sandy Sum" w:date="2016-03-16T19:36:00Z">
          <w:pPr/>
        </w:pPrChange>
      </w:pPr>
    </w:p>
    <w:p w14:paraId="5D592658" w14:textId="77777777" w:rsidR="00726C6D" w:rsidRPr="007206D5" w:rsidRDefault="00726C6D" w:rsidP="00D07663">
      <w:pPr>
        <w:pStyle w:val="ListParagraph"/>
        <w:numPr>
          <w:ilvl w:val="0"/>
          <w:numId w:val="7"/>
        </w:numPr>
        <w:ind w:left="360"/>
        <w:rPr>
          <w:ins w:id="585" w:author="Sandy Sum" w:date="2016-03-16T19:45:00Z"/>
        </w:rPr>
        <w:pPrChange w:id="586" w:author="Sandy Sum" w:date="2016-03-16T23:42:00Z">
          <w:pPr>
            <w:pStyle w:val="ListParagraph"/>
            <w:numPr>
              <w:numId w:val="7"/>
            </w:numPr>
            <w:ind w:hanging="360"/>
          </w:pPr>
        </w:pPrChange>
      </w:pPr>
      <w:ins w:id="587" w:author="Sandy Sum" w:date="2016-03-16T19:45:00Z">
        <w:r>
          <w:t>The</w:t>
        </w:r>
        <w:r w:rsidRPr="007206D5">
          <w:t xml:space="preserve"> Durbin-Watson test</w:t>
        </w:r>
        <w:r>
          <w:t xml:space="preserve"> for serial correlation</w:t>
        </w:r>
      </w:ins>
    </w:p>
    <w:p w14:paraId="4020F495" w14:textId="77777777" w:rsidR="00726C6D" w:rsidRPr="00D07663" w:rsidRDefault="00726C6D" w:rsidP="00726C6D">
      <w:pPr>
        <w:rPr>
          <w:ins w:id="588" w:author="Sandy Sum" w:date="2016-03-16T19:45:00Z"/>
          <w:rFonts w:ascii="Andale Mono" w:hAnsi="Andale Mono"/>
          <w:color w:val="2E74B5" w:themeColor="accent1" w:themeShade="BF"/>
          <w:sz w:val="20"/>
          <w:rPrChange w:id="589" w:author="Sandy Sum" w:date="2016-03-16T23:42:00Z">
            <w:rPr>
              <w:ins w:id="590" w:author="Sandy Sum" w:date="2016-03-16T19:45:00Z"/>
              <w:rFonts w:ascii="Andale Mono" w:hAnsi="Andale Mono"/>
              <w:color w:val="2E74B5" w:themeColor="accent1" w:themeShade="BF"/>
              <w:sz w:val="22"/>
            </w:rPr>
          </w:rPrChange>
        </w:rPr>
      </w:pPr>
      <w:proofErr w:type="spellStart"/>
      <w:ins w:id="591" w:author="Sandy Sum" w:date="2016-03-16T19:45:00Z">
        <w:r w:rsidRPr="00D07663">
          <w:rPr>
            <w:rFonts w:ascii="Andale Mono" w:hAnsi="Andale Mono"/>
            <w:color w:val="2E74B5" w:themeColor="accent1" w:themeShade="BF"/>
            <w:sz w:val="20"/>
            <w:rPrChange w:id="592" w:author="Sandy Sum" w:date="2016-03-16T23:42:00Z">
              <w:rPr>
                <w:rFonts w:ascii="Andale Mono" w:hAnsi="Andale Mono"/>
                <w:color w:val="2E74B5" w:themeColor="accent1" w:themeShade="BF"/>
                <w:sz w:val="22"/>
              </w:rPr>
            </w:rPrChange>
          </w:rPr>
          <w:t>dwtestwhale</w:t>
        </w:r>
        <w:proofErr w:type="spellEnd"/>
        <w:r w:rsidRPr="00D07663">
          <w:rPr>
            <w:rFonts w:ascii="Andale Mono" w:hAnsi="Andale Mono"/>
            <w:color w:val="2E74B5" w:themeColor="accent1" w:themeShade="BF"/>
            <w:sz w:val="20"/>
            <w:rPrChange w:id="593" w:author="Sandy Sum" w:date="2016-03-16T23:42:00Z">
              <w:rPr>
                <w:rFonts w:ascii="Andale Mono" w:hAnsi="Andale Mono"/>
                <w:color w:val="2E74B5" w:themeColor="accent1" w:themeShade="BF"/>
                <w:sz w:val="22"/>
              </w:rPr>
            </w:rPrChange>
          </w:rPr>
          <w:t xml:space="preserve"> &lt;- </w:t>
        </w:r>
        <w:proofErr w:type="spellStart"/>
        <w:proofErr w:type="gramStart"/>
        <w:r w:rsidRPr="00D07663">
          <w:rPr>
            <w:rFonts w:ascii="Andale Mono" w:hAnsi="Andale Mono"/>
            <w:color w:val="2E74B5" w:themeColor="accent1" w:themeShade="BF"/>
            <w:sz w:val="20"/>
            <w:rPrChange w:id="594" w:author="Sandy Sum" w:date="2016-03-16T23:42:00Z">
              <w:rPr>
                <w:rFonts w:ascii="Andale Mono" w:hAnsi="Andale Mono"/>
                <w:color w:val="2E74B5" w:themeColor="accent1" w:themeShade="BF"/>
                <w:sz w:val="22"/>
              </w:rPr>
            </w:rPrChange>
          </w:rPr>
          <w:t>dwtest</w:t>
        </w:r>
        <w:proofErr w:type="spellEnd"/>
        <w:r w:rsidRPr="00D07663">
          <w:rPr>
            <w:rFonts w:ascii="Andale Mono" w:hAnsi="Andale Mono"/>
            <w:color w:val="2E74B5" w:themeColor="accent1" w:themeShade="BF"/>
            <w:sz w:val="20"/>
            <w:rPrChange w:id="595" w:author="Sandy Sum" w:date="2016-03-16T23:42:00Z">
              <w:rPr>
                <w:rFonts w:ascii="Andale Mono" w:hAnsi="Andale Mono"/>
                <w:color w:val="2E74B5" w:themeColor="accent1" w:themeShade="BF"/>
                <w:sz w:val="22"/>
              </w:rPr>
            </w:rPrChange>
          </w:rPr>
          <w:t>(</w:t>
        </w:r>
        <w:proofErr w:type="gramEnd"/>
        <w:r w:rsidRPr="00D07663">
          <w:rPr>
            <w:rFonts w:ascii="Andale Mono" w:hAnsi="Andale Mono"/>
            <w:color w:val="2E74B5" w:themeColor="accent1" w:themeShade="BF"/>
            <w:sz w:val="20"/>
            <w:rPrChange w:id="596" w:author="Sandy Sum" w:date="2016-03-16T23:42:00Z">
              <w:rPr>
                <w:rFonts w:ascii="Andale Mono" w:hAnsi="Andale Mono"/>
                <w:color w:val="2E74B5" w:themeColor="accent1" w:themeShade="BF"/>
                <w:sz w:val="22"/>
              </w:rPr>
            </w:rPrChange>
          </w:rPr>
          <w:t xml:space="preserve">Sightings ~ Year, data = </w:t>
        </w:r>
        <w:proofErr w:type="spellStart"/>
        <w:r w:rsidRPr="00D07663">
          <w:rPr>
            <w:rFonts w:ascii="Andale Mono" w:hAnsi="Andale Mono"/>
            <w:color w:val="2E74B5" w:themeColor="accent1" w:themeShade="BF"/>
            <w:sz w:val="20"/>
            <w:rPrChange w:id="597" w:author="Sandy Sum" w:date="2016-03-16T23:42:00Z">
              <w:rPr>
                <w:rFonts w:ascii="Andale Mono" w:hAnsi="Andale Mono"/>
                <w:color w:val="2E74B5" w:themeColor="accent1" w:themeShade="BF"/>
                <w:sz w:val="22"/>
              </w:rPr>
            </w:rPrChange>
          </w:rPr>
          <w:t>whaleAbundance</w:t>
        </w:r>
        <w:proofErr w:type="spellEnd"/>
        <w:r w:rsidRPr="00D07663">
          <w:rPr>
            <w:rFonts w:ascii="Andale Mono" w:hAnsi="Andale Mono"/>
            <w:color w:val="2E74B5" w:themeColor="accent1" w:themeShade="BF"/>
            <w:sz w:val="20"/>
            <w:rPrChange w:id="598" w:author="Sandy Sum" w:date="2016-03-16T23:42:00Z">
              <w:rPr>
                <w:rFonts w:ascii="Andale Mono" w:hAnsi="Andale Mono"/>
                <w:color w:val="2E74B5" w:themeColor="accent1" w:themeShade="BF"/>
                <w:sz w:val="22"/>
              </w:rPr>
            </w:rPrChange>
          </w:rPr>
          <w:t>)</w:t>
        </w:r>
      </w:ins>
    </w:p>
    <w:p w14:paraId="4B53C036" w14:textId="77777777" w:rsidR="00726C6D" w:rsidRPr="00D07663" w:rsidRDefault="00726C6D" w:rsidP="00726C6D">
      <w:pPr>
        <w:rPr>
          <w:ins w:id="599" w:author="Sandy Sum" w:date="2016-03-16T19:45:00Z"/>
          <w:rFonts w:ascii="Andale Mono" w:hAnsi="Andale Mono"/>
          <w:color w:val="222A35" w:themeColor="text2" w:themeShade="80"/>
          <w:sz w:val="20"/>
          <w:rPrChange w:id="600" w:author="Sandy Sum" w:date="2016-03-16T23:42:00Z">
            <w:rPr>
              <w:ins w:id="601" w:author="Sandy Sum" w:date="2016-03-16T19:45:00Z"/>
              <w:rFonts w:ascii="Andale Mono" w:hAnsi="Andale Mono"/>
              <w:color w:val="222A35" w:themeColor="text2" w:themeShade="80"/>
              <w:sz w:val="22"/>
            </w:rPr>
          </w:rPrChange>
        </w:rPr>
      </w:pPr>
      <w:ins w:id="602" w:author="Sandy Sum" w:date="2016-03-16T19:45:00Z">
        <w:r w:rsidRPr="00D07663">
          <w:rPr>
            <w:rFonts w:ascii="Andale Mono" w:hAnsi="Andale Mono"/>
            <w:color w:val="222A35" w:themeColor="text2" w:themeShade="80"/>
            <w:sz w:val="20"/>
            <w:rPrChange w:id="603" w:author="Sandy Sum" w:date="2016-03-16T23:42:00Z">
              <w:rPr>
                <w:rFonts w:ascii="Andale Mono" w:hAnsi="Andale Mono"/>
                <w:color w:val="222A35" w:themeColor="text2" w:themeShade="80"/>
                <w:sz w:val="22"/>
              </w:rPr>
            </w:rPrChange>
          </w:rPr>
          <w:t>Durbin-Watson test</w:t>
        </w:r>
      </w:ins>
    </w:p>
    <w:p w14:paraId="6701A76A" w14:textId="77777777" w:rsidR="00726C6D" w:rsidRPr="00D07663" w:rsidRDefault="00726C6D" w:rsidP="00726C6D">
      <w:pPr>
        <w:rPr>
          <w:ins w:id="604" w:author="Sandy Sum" w:date="2016-03-16T19:45:00Z"/>
          <w:rFonts w:ascii="Andale Mono" w:hAnsi="Andale Mono"/>
          <w:color w:val="222A35" w:themeColor="text2" w:themeShade="80"/>
          <w:sz w:val="20"/>
          <w:rPrChange w:id="605" w:author="Sandy Sum" w:date="2016-03-16T23:42:00Z">
            <w:rPr>
              <w:ins w:id="606" w:author="Sandy Sum" w:date="2016-03-16T19:45:00Z"/>
              <w:rFonts w:ascii="Andale Mono" w:hAnsi="Andale Mono"/>
              <w:color w:val="222A35" w:themeColor="text2" w:themeShade="80"/>
              <w:sz w:val="22"/>
            </w:rPr>
          </w:rPrChange>
        </w:rPr>
      </w:pPr>
    </w:p>
    <w:p w14:paraId="45807881" w14:textId="77777777" w:rsidR="00726C6D" w:rsidRPr="00D07663" w:rsidRDefault="00726C6D" w:rsidP="00726C6D">
      <w:pPr>
        <w:rPr>
          <w:ins w:id="607" w:author="Sandy Sum" w:date="2016-03-16T19:45:00Z"/>
          <w:rFonts w:ascii="Andale Mono" w:hAnsi="Andale Mono"/>
          <w:color w:val="222A35" w:themeColor="text2" w:themeShade="80"/>
          <w:sz w:val="20"/>
          <w:rPrChange w:id="608" w:author="Sandy Sum" w:date="2016-03-16T23:42:00Z">
            <w:rPr>
              <w:ins w:id="609" w:author="Sandy Sum" w:date="2016-03-16T19:45:00Z"/>
              <w:rFonts w:ascii="Andale Mono" w:hAnsi="Andale Mono"/>
              <w:color w:val="222A35" w:themeColor="text2" w:themeShade="80"/>
              <w:sz w:val="22"/>
            </w:rPr>
          </w:rPrChange>
        </w:rPr>
      </w:pPr>
      <w:ins w:id="610" w:author="Sandy Sum" w:date="2016-03-16T19:45:00Z">
        <w:r w:rsidRPr="00D07663">
          <w:rPr>
            <w:rFonts w:ascii="Andale Mono" w:hAnsi="Andale Mono"/>
            <w:color w:val="222A35" w:themeColor="text2" w:themeShade="80"/>
            <w:sz w:val="20"/>
            <w:rPrChange w:id="611" w:author="Sandy Sum" w:date="2016-03-16T23:42:00Z">
              <w:rPr>
                <w:rFonts w:ascii="Andale Mono" w:hAnsi="Andale Mono"/>
                <w:color w:val="222A35" w:themeColor="text2" w:themeShade="80"/>
                <w:sz w:val="22"/>
              </w:rPr>
            </w:rPrChange>
          </w:rPr>
          <w:t>data:  Sightings ~ Year</w:t>
        </w:r>
      </w:ins>
    </w:p>
    <w:p w14:paraId="6C9BD563" w14:textId="77777777" w:rsidR="00726C6D" w:rsidRPr="00D07663" w:rsidRDefault="00726C6D" w:rsidP="00726C6D">
      <w:pPr>
        <w:rPr>
          <w:ins w:id="612" w:author="Sandy Sum" w:date="2016-03-16T19:45:00Z"/>
          <w:rFonts w:ascii="Andale Mono" w:hAnsi="Andale Mono"/>
          <w:color w:val="222A35" w:themeColor="text2" w:themeShade="80"/>
          <w:sz w:val="20"/>
          <w:rPrChange w:id="613" w:author="Sandy Sum" w:date="2016-03-16T23:42:00Z">
            <w:rPr>
              <w:ins w:id="614" w:author="Sandy Sum" w:date="2016-03-16T19:45:00Z"/>
              <w:rFonts w:ascii="Andale Mono" w:hAnsi="Andale Mono"/>
              <w:color w:val="222A35" w:themeColor="text2" w:themeShade="80"/>
              <w:sz w:val="22"/>
            </w:rPr>
          </w:rPrChange>
        </w:rPr>
      </w:pPr>
      <w:ins w:id="615" w:author="Sandy Sum" w:date="2016-03-16T19:45:00Z">
        <w:r w:rsidRPr="00D07663">
          <w:rPr>
            <w:rFonts w:ascii="Andale Mono" w:hAnsi="Andale Mono"/>
            <w:color w:val="222A35" w:themeColor="text2" w:themeShade="80"/>
            <w:sz w:val="20"/>
            <w:rPrChange w:id="616" w:author="Sandy Sum" w:date="2016-03-16T23:42:00Z">
              <w:rPr>
                <w:rFonts w:ascii="Andale Mono" w:hAnsi="Andale Mono"/>
                <w:color w:val="222A35" w:themeColor="text2" w:themeShade="80"/>
                <w:sz w:val="22"/>
              </w:rPr>
            </w:rPrChange>
          </w:rPr>
          <w:t>DW = 0.76363, p-value = 2.92e-05</w:t>
        </w:r>
      </w:ins>
    </w:p>
    <w:p w14:paraId="31561FB7" w14:textId="77777777" w:rsidR="00726C6D" w:rsidRPr="00D07663" w:rsidRDefault="00726C6D" w:rsidP="00726C6D">
      <w:pPr>
        <w:rPr>
          <w:ins w:id="617" w:author="Sandy Sum" w:date="2016-03-16T19:45:00Z"/>
          <w:rFonts w:ascii="Andale Mono" w:hAnsi="Andale Mono"/>
          <w:color w:val="222A35" w:themeColor="text2" w:themeShade="80"/>
          <w:sz w:val="20"/>
          <w:rPrChange w:id="618" w:author="Sandy Sum" w:date="2016-03-16T23:42:00Z">
            <w:rPr>
              <w:ins w:id="619" w:author="Sandy Sum" w:date="2016-03-16T19:45:00Z"/>
              <w:rFonts w:ascii="Andale Mono" w:hAnsi="Andale Mono"/>
              <w:color w:val="222A35" w:themeColor="text2" w:themeShade="80"/>
              <w:sz w:val="22"/>
            </w:rPr>
          </w:rPrChange>
        </w:rPr>
      </w:pPr>
      <w:ins w:id="620" w:author="Sandy Sum" w:date="2016-03-16T19:45:00Z">
        <w:r w:rsidRPr="00D07663">
          <w:rPr>
            <w:rFonts w:ascii="Andale Mono" w:hAnsi="Andale Mono"/>
            <w:color w:val="222A35" w:themeColor="text2" w:themeShade="80"/>
            <w:sz w:val="20"/>
            <w:rPrChange w:id="621" w:author="Sandy Sum" w:date="2016-03-16T23:42:00Z">
              <w:rPr>
                <w:rFonts w:ascii="Andale Mono" w:hAnsi="Andale Mono"/>
                <w:color w:val="222A35" w:themeColor="text2" w:themeShade="80"/>
                <w:sz w:val="22"/>
              </w:rPr>
            </w:rPrChange>
          </w:rPr>
          <w:t>alternative hypothesis: true autocorrelation is greater than 0</w:t>
        </w:r>
      </w:ins>
    </w:p>
    <w:p w14:paraId="500B86EC" w14:textId="77777777" w:rsidR="00726C6D" w:rsidRDefault="00726C6D" w:rsidP="00726C6D">
      <w:pPr>
        <w:rPr>
          <w:ins w:id="622" w:author="Sandy Sum" w:date="2016-03-16T19:45:00Z"/>
          <w:rFonts w:ascii="Andale Mono" w:hAnsi="Andale Mono"/>
          <w:color w:val="222A35" w:themeColor="text2" w:themeShade="80"/>
          <w:sz w:val="22"/>
        </w:rPr>
      </w:pPr>
    </w:p>
    <w:p w14:paraId="1FDDB0A2" w14:textId="77777777" w:rsidR="00D07663" w:rsidRDefault="00726C6D" w:rsidP="00D07663">
      <w:pPr>
        <w:rPr>
          <w:ins w:id="623" w:author="Sandy Sum" w:date="2016-03-17T20:50:00Z"/>
        </w:rPr>
        <w:pPrChange w:id="624" w:author="Sandy Sum" w:date="2016-03-16T23:43:00Z">
          <w:pPr/>
        </w:pPrChange>
      </w:pPr>
      <w:ins w:id="625" w:author="Sandy Sum" w:date="2016-03-16T19:45:00Z">
        <w:r w:rsidRPr="00D07663">
          <w:rPr>
            <w:rPrChange w:id="626" w:author="Sandy Sum" w:date="2016-03-16T23:43:00Z">
              <w:rPr>
                <w:highlight w:val="yellow"/>
              </w:rPr>
            </w:rPrChange>
          </w:rPr>
          <w:t xml:space="preserve">The Durbin-Watson test for serial correlation (Durbin and Watson, 1951) is the standard method for detecting serial correlation. </w:t>
        </w:r>
      </w:ins>
    </w:p>
    <w:p w14:paraId="0B6FF5B7" w14:textId="77777777" w:rsidR="003338D7" w:rsidRPr="00D07663" w:rsidRDefault="003338D7" w:rsidP="00D07663">
      <w:pPr>
        <w:rPr>
          <w:ins w:id="627" w:author="Sandy Sum" w:date="2016-03-16T23:43:00Z"/>
          <w:rPrChange w:id="628" w:author="Sandy Sum" w:date="2016-03-16T23:43:00Z">
            <w:rPr>
              <w:ins w:id="629" w:author="Sandy Sum" w:date="2016-03-16T23:43:00Z"/>
              <w:highlight w:val="yellow"/>
            </w:rPr>
          </w:rPrChange>
        </w:rPr>
        <w:pPrChange w:id="630" w:author="Sandy Sum" w:date="2016-03-16T23:43:00Z">
          <w:pPr/>
        </w:pPrChange>
      </w:pPr>
    </w:p>
    <w:p w14:paraId="76CE3139" w14:textId="77777777" w:rsidR="00D07663" w:rsidRDefault="00D07663" w:rsidP="00D07663">
      <w:pPr>
        <w:rPr>
          <w:ins w:id="631" w:author="Sandy Sum" w:date="2016-03-16T23:43:00Z"/>
        </w:rPr>
        <w:pPrChange w:id="632" w:author="Sandy Sum" w:date="2016-03-16T23:43:00Z">
          <w:pPr/>
        </w:pPrChange>
      </w:pPr>
      <w:ins w:id="633" w:author="Sandy Sum" w:date="2016-03-16T23:43:00Z">
        <w:r w:rsidRPr="00D07663">
          <w:rPr>
            <w:rPrChange w:id="634" w:author="Sandy Sum" w:date="2016-03-16T23:43:00Z">
              <w:rPr>
                <w:highlight w:val="yellow"/>
              </w:rPr>
            </w:rPrChange>
          </w:rPr>
          <w:t xml:space="preserve">The test description: </w:t>
        </w:r>
      </w:ins>
    </w:p>
    <w:p w14:paraId="3708E687" w14:textId="2317FE87" w:rsidR="00D07663" w:rsidRDefault="00D07663" w:rsidP="00D07663">
      <w:pPr>
        <w:rPr>
          <w:ins w:id="635" w:author="Sandy Sum" w:date="2016-03-16T23:45:00Z"/>
        </w:rPr>
        <w:pPrChange w:id="636" w:author="Sandy Sum" w:date="2016-03-16T23:43:00Z">
          <w:pPr/>
        </w:pPrChange>
      </w:pPr>
      <w:ins w:id="637" w:author="Sandy Sum" w:date="2016-03-16T23:43:00Z">
        <w:r>
          <w:t xml:space="preserve">H0: </w:t>
        </w:r>
      </w:ins>
      <w:ins w:id="638" w:author="Sandy Sum" w:date="2016-03-16T23:44:00Z">
        <w:r>
          <w:sym w:font="Symbol" w:char="F072"/>
        </w:r>
        <w:r>
          <w:t xml:space="preserve"> = 0 (no serial correlation) and H1: </w:t>
        </w:r>
        <w:r>
          <w:sym w:font="Symbol" w:char="F072"/>
        </w:r>
        <w:r w:rsidRPr="007206D5">
          <w:t xml:space="preserve"> ≠ 0 (serial correlation)</w:t>
        </w:r>
      </w:ins>
    </w:p>
    <w:p w14:paraId="48CCA253" w14:textId="702E45B6" w:rsidR="00D07663" w:rsidRDefault="00D07663" w:rsidP="00D07663">
      <w:pPr>
        <w:rPr>
          <w:ins w:id="639" w:author="Sandy Sum" w:date="2016-03-16T23:46:00Z"/>
        </w:rPr>
        <w:pPrChange w:id="640" w:author="Sandy Sum" w:date="2016-03-16T23:43:00Z">
          <w:pPr/>
        </w:pPrChange>
      </w:pPr>
      <w:ins w:id="641" w:author="Sandy Sum" w:date="2016-03-16T23:45:00Z">
        <w:r>
          <w:t xml:space="preserve">We compare the d-statistic to the </w:t>
        </w:r>
      </w:ins>
      <w:ins w:id="642" w:author="Sandy Sum" w:date="2016-03-16T23:46:00Z">
        <w:r>
          <w:fldChar w:fldCharType="begin"/>
        </w:r>
        <w:r>
          <w:instrText xml:space="preserve"> HYPERLINK "mailto:http://berument.bilkent.edu.tr/DW.pdf" </w:instrText>
        </w:r>
        <w:r>
          <w:fldChar w:fldCharType="separate"/>
        </w:r>
        <w:r w:rsidRPr="00D07663">
          <w:rPr>
            <w:rStyle w:val="Hyperlink"/>
          </w:rPr>
          <w:t>Durbin-Watson table</w:t>
        </w:r>
        <w:r>
          <w:fldChar w:fldCharType="end"/>
        </w:r>
        <w:r>
          <w:t xml:space="preserve">, where n is the sample size and k, the number of variables. If testing for first order </w:t>
        </w:r>
        <w:proofErr w:type="spellStart"/>
        <w:r>
          <w:t>autoregression</w:t>
        </w:r>
        <w:proofErr w:type="spellEnd"/>
        <w:r>
          <w:t>, k=1.</w:t>
        </w:r>
      </w:ins>
      <w:ins w:id="643" w:author="Sandy Sum" w:date="2016-03-16T23:49:00Z">
        <w:r>
          <w:t xml:space="preserve"> The critical values consist of lower and upper bound values.</w:t>
        </w:r>
      </w:ins>
    </w:p>
    <w:p w14:paraId="768A5193" w14:textId="77777777" w:rsidR="00D07663" w:rsidRDefault="00D07663" w:rsidP="00D07663">
      <w:pPr>
        <w:rPr>
          <w:ins w:id="644" w:author="Sandy Sum" w:date="2016-03-16T23:44:00Z"/>
        </w:rPr>
        <w:pPrChange w:id="645" w:author="Sandy Sum" w:date="2016-03-16T23:43:00Z">
          <w:pPr/>
        </w:pPrChange>
      </w:pPr>
    </w:p>
    <w:p w14:paraId="03146D7C" w14:textId="77777777" w:rsidR="00D07663" w:rsidRDefault="00D07663" w:rsidP="00D07663">
      <w:pPr>
        <w:rPr>
          <w:ins w:id="646" w:author="Sandy Sum" w:date="2016-03-16T23:47:00Z"/>
        </w:rPr>
      </w:pPr>
      <w:ins w:id="647" w:author="Sandy Sum" w:date="2016-03-16T23:44:00Z">
        <w:r>
          <w:t>I</w:t>
        </w:r>
        <w:r w:rsidRPr="007206D5">
          <w:t xml:space="preserve">f d &lt; </w:t>
        </w:r>
        <w:proofErr w:type="spellStart"/>
        <w:r w:rsidRPr="007206D5">
          <w:t>d</w:t>
        </w:r>
        <w:r w:rsidRPr="00D07663">
          <w:rPr>
            <w:vertAlign w:val="subscript"/>
            <w:rPrChange w:id="648" w:author="Sandy Sum" w:date="2016-03-16T23:47:00Z">
              <w:rPr/>
            </w:rPrChange>
          </w:rPr>
          <w:t>L</w:t>
        </w:r>
        <w:proofErr w:type="spellEnd"/>
        <w:r w:rsidRPr="00D07663">
          <w:rPr>
            <w:vertAlign w:val="subscript"/>
            <w:rPrChange w:id="649" w:author="Sandy Sum" w:date="2016-03-16T23:47:00Z">
              <w:rPr/>
            </w:rPrChange>
          </w:rPr>
          <w:t xml:space="preserve"> </w:t>
        </w:r>
        <w:r>
          <w:t>Reject H</w:t>
        </w:r>
        <w:r w:rsidRPr="007206D5">
          <w:t>0</w:t>
        </w:r>
      </w:ins>
    </w:p>
    <w:p w14:paraId="6235091B" w14:textId="77777777" w:rsidR="00D07663" w:rsidRDefault="00D07663" w:rsidP="00D07663">
      <w:pPr>
        <w:rPr>
          <w:ins w:id="650" w:author="Sandy Sum" w:date="2016-03-16T23:49:00Z"/>
        </w:rPr>
      </w:pPr>
      <w:ins w:id="651" w:author="Sandy Sum" w:date="2016-03-16T23:49:00Z">
        <w:r>
          <w:t xml:space="preserve">If </w:t>
        </w:r>
      </w:ins>
      <w:ins w:id="652" w:author="Sandy Sum" w:date="2016-03-16T23:44:00Z">
        <w:r w:rsidRPr="007206D5">
          <w:t xml:space="preserve">d &gt; </w:t>
        </w:r>
        <w:proofErr w:type="spellStart"/>
        <w:r w:rsidRPr="007206D5">
          <w:t>d</w:t>
        </w:r>
        <w:r w:rsidRPr="00D07663">
          <w:rPr>
            <w:vertAlign w:val="subscript"/>
            <w:rPrChange w:id="653" w:author="Sandy Sum" w:date="2016-03-16T23:49:00Z">
              <w:rPr/>
            </w:rPrChange>
          </w:rPr>
          <w:t>U</w:t>
        </w:r>
        <w:proofErr w:type="spellEnd"/>
        <w:r>
          <w:t xml:space="preserve"> Do Not Reject H</w:t>
        </w:r>
        <w:r w:rsidRPr="007206D5">
          <w:t xml:space="preserve">0 </w:t>
        </w:r>
      </w:ins>
    </w:p>
    <w:p w14:paraId="47D58280" w14:textId="4E17A051" w:rsidR="00726C6D" w:rsidRDefault="00D07663" w:rsidP="00726C6D">
      <w:pPr>
        <w:rPr>
          <w:ins w:id="654" w:author="Sandy Sum" w:date="2016-03-16T23:49:00Z"/>
        </w:rPr>
        <w:pPrChange w:id="655" w:author="Sandy Sum" w:date="2016-03-16T19:36:00Z">
          <w:pPr/>
        </w:pPrChange>
      </w:pPr>
      <w:ins w:id="656" w:author="Sandy Sum" w:date="2016-03-16T23:44:00Z">
        <w:r w:rsidRPr="007206D5">
          <w:t>Otherwise Inconclusive</w:t>
        </w:r>
      </w:ins>
    </w:p>
    <w:p w14:paraId="7B6E27E7" w14:textId="77777777" w:rsidR="00D07663" w:rsidRDefault="00D07663" w:rsidP="00726C6D">
      <w:pPr>
        <w:rPr>
          <w:ins w:id="657" w:author="Sandy Sum" w:date="2016-03-16T23:49:00Z"/>
        </w:rPr>
        <w:pPrChange w:id="658" w:author="Sandy Sum" w:date="2016-03-16T19:36:00Z">
          <w:pPr/>
        </w:pPrChange>
      </w:pPr>
    </w:p>
    <w:p w14:paraId="1DB27B11" w14:textId="77777777" w:rsidR="00D07663" w:rsidRDefault="00D07663" w:rsidP="00726C6D">
      <w:pPr>
        <w:rPr>
          <w:ins w:id="659" w:author="Sandy Sum" w:date="2016-03-16T23:50:00Z"/>
        </w:rPr>
        <w:pPrChange w:id="660" w:author="Sandy Sum" w:date="2016-03-16T19:36:00Z">
          <w:pPr/>
        </w:pPrChange>
      </w:pPr>
      <w:ins w:id="661" w:author="Sandy Sum" w:date="2016-03-16T23:49:00Z">
        <w:r>
          <w:t xml:space="preserve">To use the Durbin-Watson test, three assumptions must be </w:t>
        </w:r>
      </w:ins>
      <w:ins w:id="662" w:author="Sandy Sum" w:date="2016-03-16T23:50:00Z">
        <w:r>
          <w:t>met:</w:t>
        </w:r>
      </w:ins>
    </w:p>
    <w:p w14:paraId="16AC5C76" w14:textId="77777777" w:rsidR="00D07663" w:rsidRDefault="00D07663" w:rsidP="00D07663">
      <w:pPr>
        <w:pStyle w:val="ListParagraph"/>
        <w:numPr>
          <w:ilvl w:val="0"/>
          <w:numId w:val="12"/>
        </w:numPr>
        <w:rPr>
          <w:ins w:id="663" w:author="Sandy Sum" w:date="2016-03-16T23:50:00Z"/>
        </w:rPr>
        <w:pPrChange w:id="664" w:author="Sandy Sum" w:date="2016-03-16T23:50:00Z">
          <w:pPr/>
        </w:pPrChange>
      </w:pPr>
      <w:ins w:id="665" w:author="Sandy Sum" w:date="2016-03-16T23:50:00Z">
        <w:r>
          <w:t>Model must include an intercept</w:t>
        </w:r>
      </w:ins>
    </w:p>
    <w:p w14:paraId="1FF9D581" w14:textId="77777777" w:rsidR="00512481" w:rsidRDefault="00512481" w:rsidP="00D07663">
      <w:pPr>
        <w:pStyle w:val="ListParagraph"/>
        <w:numPr>
          <w:ilvl w:val="0"/>
          <w:numId w:val="12"/>
        </w:numPr>
        <w:rPr>
          <w:ins w:id="666" w:author="Sandy Sum" w:date="2016-03-16T23:50:00Z"/>
        </w:rPr>
        <w:pPrChange w:id="667" w:author="Sandy Sum" w:date="2016-03-16T23:50:00Z">
          <w:pPr/>
        </w:pPrChange>
      </w:pPr>
      <w:ins w:id="668" w:author="Sandy Sum" w:date="2016-03-16T23:50:00Z">
        <w:r>
          <w:t>Serial correlation must be first order only (for more than that, see BG test below)</w:t>
        </w:r>
      </w:ins>
    </w:p>
    <w:p w14:paraId="44953816" w14:textId="502DCCCE" w:rsidR="00512481" w:rsidRPr="003338D7" w:rsidRDefault="00512481" w:rsidP="00726C6D">
      <w:pPr>
        <w:pStyle w:val="ListParagraph"/>
        <w:numPr>
          <w:ilvl w:val="0"/>
          <w:numId w:val="12"/>
        </w:numPr>
        <w:rPr>
          <w:ins w:id="669" w:author="Sandy Sum" w:date="2016-03-16T19:36:00Z"/>
          <w:rPrChange w:id="670" w:author="Sandy Sum" w:date="2016-03-17T20:50:00Z">
            <w:rPr>
              <w:ins w:id="671" w:author="Sandy Sum" w:date="2016-03-16T19:36:00Z"/>
            </w:rPr>
          </w:rPrChange>
        </w:rPr>
        <w:pPrChange w:id="672" w:author="Sandy Sum" w:date="2016-03-16T19:36:00Z">
          <w:pPr/>
        </w:pPrChange>
      </w:pPr>
      <w:ins w:id="673" w:author="Sandy Sum" w:date="2016-03-16T23:51:00Z">
        <w:r>
          <w:t xml:space="preserve">The regression model does not include a lagged dependent variable, for more information, please see: </w:t>
        </w:r>
      </w:ins>
      <w:ins w:id="674" w:author="Sandy Sum" w:date="2016-03-16T23:52:00Z">
        <w:r w:rsidRPr="00512481">
          <w:t>http://www.ncku.edu.tw/~account/chinese/course/eco91/lecture10.pdf</w:t>
        </w:r>
      </w:ins>
    </w:p>
    <w:p w14:paraId="012A8629" w14:textId="5FD09728" w:rsidR="00F56241" w:rsidRPr="006209CB" w:rsidRDefault="006209CB" w:rsidP="00512481">
      <w:pPr>
        <w:pStyle w:val="ListParagraph"/>
        <w:numPr>
          <w:ilvl w:val="0"/>
          <w:numId w:val="7"/>
        </w:numPr>
        <w:ind w:left="360"/>
        <w:rPr>
          <w:ins w:id="675" w:author="Sandy Sum" w:date="2016-03-16T16:44:00Z"/>
          <w:szCs w:val="36"/>
          <w:rPrChange w:id="676" w:author="Sandy Sum" w:date="2016-03-16T19:37:00Z">
            <w:rPr>
              <w:ins w:id="677" w:author="Sandy Sum" w:date="2016-03-16T16:44:00Z"/>
              <w:rFonts w:ascii="Andale Mono" w:hAnsi="Andale Mono"/>
              <w:color w:val="2E74B5" w:themeColor="accent1" w:themeShade="BF"/>
              <w:sz w:val="22"/>
              <w:szCs w:val="36"/>
            </w:rPr>
          </w:rPrChange>
        </w:rPr>
        <w:pPrChange w:id="678" w:author="Sandy Sum" w:date="2016-03-16T23:53:00Z">
          <w:pPr/>
        </w:pPrChange>
      </w:pPr>
      <w:ins w:id="679" w:author="Sandy Sum" w:date="2016-03-16T19:37:00Z">
        <w:r>
          <w:rPr>
            <w:szCs w:val="36"/>
          </w:rPr>
          <w:lastRenderedPageBreak/>
          <w:t>The</w:t>
        </w:r>
      </w:ins>
      <w:ins w:id="680" w:author="Sandy Sum" w:date="2016-03-16T16:08:00Z">
        <w:r w:rsidR="00F56241" w:rsidRPr="006209CB">
          <w:rPr>
            <w:szCs w:val="36"/>
            <w:rPrChange w:id="681" w:author="Sandy Sum" w:date="2016-03-16T19:37:00Z">
              <w:rPr>
                <w:rFonts w:ascii="Andale Mono" w:hAnsi="Andale Mono"/>
                <w:color w:val="2E74B5" w:themeColor="accent1" w:themeShade="BF"/>
                <w:sz w:val="22"/>
                <w:szCs w:val="36"/>
              </w:rPr>
            </w:rPrChange>
          </w:rPr>
          <w:t xml:space="preserve"> </w:t>
        </w:r>
      </w:ins>
      <w:proofErr w:type="spellStart"/>
      <w:ins w:id="682" w:author="Sandy Sum" w:date="2016-03-16T16:44:00Z">
        <w:r w:rsidR="000B7416" w:rsidRPr="006209CB">
          <w:rPr>
            <w:szCs w:val="36"/>
            <w:rPrChange w:id="683" w:author="Sandy Sum" w:date="2016-03-16T19:37:00Z">
              <w:rPr>
                <w:rFonts w:ascii="Andale Mono" w:hAnsi="Andale Mono"/>
                <w:color w:val="2E74B5" w:themeColor="accent1" w:themeShade="BF"/>
                <w:sz w:val="22"/>
                <w:szCs w:val="36"/>
              </w:rPr>
            </w:rPrChange>
          </w:rPr>
          <w:t>Breusch</w:t>
        </w:r>
        <w:proofErr w:type="spellEnd"/>
        <w:r w:rsidR="000B7416" w:rsidRPr="006209CB">
          <w:rPr>
            <w:szCs w:val="36"/>
            <w:rPrChange w:id="684" w:author="Sandy Sum" w:date="2016-03-16T19:37:00Z">
              <w:rPr>
                <w:rFonts w:ascii="Andale Mono" w:hAnsi="Andale Mono"/>
                <w:color w:val="2E74B5" w:themeColor="accent1" w:themeShade="BF"/>
                <w:sz w:val="22"/>
                <w:szCs w:val="36"/>
              </w:rPr>
            </w:rPrChange>
          </w:rPr>
          <w:t xml:space="preserve">-Godfrey </w:t>
        </w:r>
      </w:ins>
      <w:ins w:id="685" w:author="Sandy Sum" w:date="2016-03-16T19:37:00Z">
        <w:r>
          <w:rPr>
            <w:szCs w:val="36"/>
          </w:rPr>
          <w:t>test for serial correlation</w:t>
        </w:r>
      </w:ins>
    </w:p>
    <w:p w14:paraId="4ED82D7E" w14:textId="542BE2E7" w:rsidR="00512481" w:rsidRDefault="00AE44E3" w:rsidP="00512481">
      <w:pPr>
        <w:rPr>
          <w:ins w:id="686" w:author="Sandy Sum" w:date="2016-03-16T23:56:00Z"/>
          <w:szCs w:val="36"/>
        </w:rPr>
      </w:pPr>
      <w:ins w:id="687" w:author="Sandy Sum" w:date="2016-03-16T17:03:00Z">
        <w:r>
          <w:rPr>
            <w:szCs w:val="36"/>
          </w:rPr>
          <w:t xml:space="preserve">Use </w:t>
        </w:r>
      </w:ins>
      <w:ins w:id="688" w:author="Sandy Sum" w:date="2016-03-16T16:44:00Z">
        <w:r w:rsidR="00A42CC3" w:rsidRPr="00A42CC3">
          <w:rPr>
            <w:szCs w:val="36"/>
            <w:rPrChange w:id="689" w:author="Sandy Sum" w:date="2016-03-16T16:49:00Z">
              <w:rPr>
                <w:rFonts w:ascii="Andale Mono" w:hAnsi="Andale Mono"/>
                <w:color w:val="2E74B5" w:themeColor="accent1" w:themeShade="BF"/>
                <w:sz w:val="22"/>
                <w:szCs w:val="36"/>
              </w:rPr>
            </w:rPrChange>
          </w:rPr>
          <w:t xml:space="preserve">the </w:t>
        </w:r>
        <w:proofErr w:type="spellStart"/>
        <w:proofErr w:type="gramStart"/>
        <w:r w:rsidR="00A42CC3" w:rsidRPr="00512481">
          <w:rPr>
            <w:rFonts w:ascii="Andale Mono" w:hAnsi="Andale Mono"/>
            <w:color w:val="2E74B5" w:themeColor="accent1" w:themeShade="BF"/>
            <w:sz w:val="22"/>
            <w:szCs w:val="36"/>
            <w:rPrChange w:id="690" w:author="Sandy Sum" w:date="2016-03-16T23:53:00Z">
              <w:rPr>
                <w:rFonts w:ascii="Andale Mono" w:hAnsi="Andale Mono"/>
                <w:color w:val="2E74B5" w:themeColor="accent1" w:themeShade="BF"/>
                <w:sz w:val="22"/>
                <w:szCs w:val="36"/>
              </w:rPr>
            </w:rPrChange>
          </w:rPr>
          <w:t>bgtest</w:t>
        </w:r>
        <w:proofErr w:type="spellEnd"/>
        <w:r w:rsidR="00A42CC3" w:rsidRPr="00512481">
          <w:rPr>
            <w:rFonts w:ascii="Andale Mono" w:hAnsi="Andale Mono"/>
            <w:color w:val="2E74B5" w:themeColor="accent1" w:themeShade="BF"/>
            <w:sz w:val="22"/>
            <w:szCs w:val="36"/>
            <w:rPrChange w:id="691" w:author="Sandy Sum" w:date="2016-03-16T23:53:00Z">
              <w:rPr>
                <w:rFonts w:ascii="Andale Mono" w:hAnsi="Andale Mono"/>
                <w:color w:val="2E74B5" w:themeColor="accent1" w:themeShade="BF"/>
                <w:sz w:val="22"/>
                <w:szCs w:val="36"/>
              </w:rPr>
            </w:rPrChange>
          </w:rPr>
          <w:t>(</w:t>
        </w:r>
        <w:proofErr w:type="gramEnd"/>
        <w:r w:rsidR="00A42CC3" w:rsidRPr="00512481">
          <w:rPr>
            <w:rFonts w:ascii="Andale Mono" w:hAnsi="Andale Mono"/>
            <w:color w:val="2E74B5" w:themeColor="accent1" w:themeShade="BF"/>
            <w:sz w:val="22"/>
            <w:szCs w:val="36"/>
            <w:rPrChange w:id="692" w:author="Sandy Sum" w:date="2016-03-16T23:53:00Z">
              <w:rPr>
                <w:rFonts w:ascii="Andale Mono" w:hAnsi="Andale Mono"/>
                <w:color w:val="2E74B5" w:themeColor="accent1" w:themeShade="BF"/>
                <w:sz w:val="22"/>
                <w:szCs w:val="36"/>
              </w:rPr>
            </w:rPrChange>
          </w:rPr>
          <w:t>)</w:t>
        </w:r>
        <w:r w:rsidR="00A42CC3" w:rsidRPr="00A42CC3">
          <w:rPr>
            <w:szCs w:val="36"/>
            <w:rPrChange w:id="693" w:author="Sandy Sum" w:date="2016-03-16T16:49:00Z">
              <w:rPr>
                <w:rFonts w:ascii="Andale Mono" w:hAnsi="Andale Mono"/>
                <w:color w:val="2E74B5" w:themeColor="accent1" w:themeShade="BF"/>
                <w:sz w:val="22"/>
                <w:szCs w:val="36"/>
              </w:rPr>
            </w:rPrChange>
          </w:rPr>
          <w:t xml:space="preserve"> function from package </w:t>
        </w:r>
        <w:proofErr w:type="spellStart"/>
        <w:r w:rsidR="00A42CC3" w:rsidRPr="00512481">
          <w:rPr>
            <w:rFonts w:ascii="Andale Mono" w:hAnsi="Andale Mono"/>
            <w:color w:val="2E74B5" w:themeColor="accent1" w:themeShade="BF"/>
            <w:sz w:val="22"/>
            <w:szCs w:val="36"/>
            <w:rPrChange w:id="694" w:author="Sandy Sum" w:date="2016-03-16T23:53:00Z">
              <w:rPr>
                <w:rFonts w:ascii="Andale Mono" w:hAnsi="Andale Mono"/>
                <w:color w:val="2E74B5" w:themeColor="accent1" w:themeShade="BF"/>
                <w:sz w:val="22"/>
                <w:szCs w:val="36"/>
              </w:rPr>
            </w:rPrChange>
          </w:rPr>
          <w:t>lmtest</w:t>
        </w:r>
      </w:ins>
      <w:proofErr w:type="spellEnd"/>
      <w:ins w:id="695" w:author="Sandy Sum" w:date="2016-03-16T16:45:00Z">
        <w:r w:rsidR="00A42CC3" w:rsidRPr="00A42CC3">
          <w:rPr>
            <w:szCs w:val="36"/>
            <w:rPrChange w:id="696" w:author="Sandy Sum" w:date="2016-03-16T16:49:00Z">
              <w:rPr>
                <w:rFonts w:ascii="Andale Mono" w:hAnsi="Andale Mono"/>
                <w:color w:val="2E74B5" w:themeColor="accent1" w:themeShade="BF"/>
                <w:sz w:val="22"/>
                <w:szCs w:val="36"/>
              </w:rPr>
            </w:rPrChange>
          </w:rPr>
          <w:t>.</w:t>
        </w:r>
      </w:ins>
      <w:ins w:id="697" w:author="Sandy Sum" w:date="2016-03-16T17:04:00Z">
        <w:r w:rsidR="00865266">
          <w:rPr>
            <w:szCs w:val="36"/>
          </w:rPr>
          <w:t xml:space="preserve"> Basically, the BG test regresses residuals on their lags.</w:t>
        </w:r>
      </w:ins>
      <w:ins w:id="698" w:author="Sandy Sum" w:date="2016-03-16T17:05:00Z">
        <w:r w:rsidR="00865266">
          <w:rPr>
            <w:szCs w:val="36"/>
          </w:rPr>
          <w:t xml:space="preserve"> You can tes</w:t>
        </w:r>
        <w:r w:rsidR="00512481">
          <w:rPr>
            <w:szCs w:val="36"/>
          </w:rPr>
          <w:t xml:space="preserve">t for as many lags as you like with the </w:t>
        </w:r>
        <w:r w:rsidR="00512481" w:rsidRPr="00512481">
          <w:rPr>
            <w:rFonts w:ascii="Andale Mono" w:hAnsi="Andale Mono"/>
            <w:color w:val="2E74B5" w:themeColor="accent1" w:themeShade="BF"/>
            <w:sz w:val="22"/>
            <w:szCs w:val="36"/>
            <w:rPrChange w:id="699" w:author="Sandy Sum" w:date="2016-03-16T23:56:00Z">
              <w:rPr>
                <w:szCs w:val="36"/>
              </w:rPr>
            </w:rPrChange>
          </w:rPr>
          <w:t>order</w:t>
        </w:r>
        <w:r w:rsidR="00512481">
          <w:rPr>
            <w:szCs w:val="36"/>
          </w:rPr>
          <w:t xml:space="preserve"> argument.</w:t>
        </w:r>
      </w:ins>
    </w:p>
    <w:p w14:paraId="4A04EDDB" w14:textId="77777777" w:rsidR="00512481" w:rsidRDefault="00512481" w:rsidP="00512481">
      <w:pPr>
        <w:rPr>
          <w:ins w:id="700" w:author="Sandy Sum" w:date="2016-03-16T23:54:00Z"/>
          <w:szCs w:val="36"/>
        </w:rPr>
      </w:pPr>
    </w:p>
    <w:p w14:paraId="675335AC" w14:textId="56562B64" w:rsidR="00512481" w:rsidRDefault="00512481" w:rsidP="00512481">
      <w:pPr>
        <w:rPr>
          <w:ins w:id="701" w:author="Sandy Sum" w:date="2016-03-16T23:54:00Z"/>
        </w:rPr>
      </w:pPr>
      <w:ins w:id="702" w:author="Sandy Sum" w:date="2016-03-16T23:54:00Z">
        <w:r w:rsidRPr="007206D5">
          <w:t xml:space="preserve">The test description: </w:t>
        </w:r>
      </w:ins>
    </w:p>
    <w:p w14:paraId="7E3EEB5C" w14:textId="77777777" w:rsidR="00512481" w:rsidRDefault="00512481" w:rsidP="00512481">
      <w:pPr>
        <w:rPr>
          <w:ins w:id="703" w:author="Sandy Sum" w:date="2016-03-16T23:54:00Z"/>
        </w:rPr>
      </w:pPr>
      <w:ins w:id="704" w:author="Sandy Sum" w:date="2016-03-16T23:54:00Z">
        <w:r>
          <w:t xml:space="preserve">H0: </w:t>
        </w:r>
        <w:r>
          <w:sym w:font="Symbol" w:char="F072"/>
        </w:r>
        <w:r>
          <w:t xml:space="preserve"> = 0 (no serial correlation) and H1: </w:t>
        </w:r>
        <w:r>
          <w:sym w:font="Symbol" w:char="F072"/>
        </w:r>
        <w:r w:rsidRPr="007206D5">
          <w:t xml:space="preserve"> ≠ 0 (serial correlation)</w:t>
        </w:r>
      </w:ins>
    </w:p>
    <w:p w14:paraId="42CB7564" w14:textId="77777777" w:rsidR="00512481" w:rsidRDefault="00512481" w:rsidP="00512481">
      <w:pPr>
        <w:rPr>
          <w:ins w:id="705" w:author="Sandy Sum" w:date="2016-03-16T23:54:00Z"/>
        </w:rPr>
      </w:pPr>
    </w:p>
    <w:p w14:paraId="7CAEBEEC" w14:textId="62A176B0" w:rsidR="00A42CC3" w:rsidRDefault="00865266" w:rsidP="00A42CC3">
      <w:pPr>
        <w:rPr>
          <w:ins w:id="706" w:author="Sandy Sum" w:date="2016-03-16T17:05:00Z"/>
          <w:szCs w:val="36"/>
        </w:rPr>
        <w:pPrChange w:id="707" w:author="Sandy Sum" w:date="2016-03-16T16:49:00Z">
          <w:pPr/>
        </w:pPrChange>
      </w:pPr>
      <w:ins w:id="708" w:author="Sandy Sum" w:date="2016-03-16T17:05:00Z">
        <w:r>
          <w:rPr>
            <w:szCs w:val="36"/>
          </w:rPr>
          <w:t>Below is the model for 3 lags:</w:t>
        </w:r>
      </w:ins>
    </w:p>
    <w:p w14:paraId="1EB337FD" w14:textId="7517D460" w:rsidR="00865266" w:rsidRDefault="00865266" w:rsidP="00A42CC3">
      <w:pPr>
        <w:rPr>
          <w:ins w:id="709" w:author="Sandy Sum" w:date="2016-03-16T17:03:00Z"/>
          <w:szCs w:val="36"/>
        </w:rPr>
        <w:pPrChange w:id="710" w:author="Sandy Sum" w:date="2016-03-16T16:49:00Z">
          <w:pPr/>
        </w:pPrChange>
      </w:pPr>
      <w:ins w:id="711" w:author="Sandy Sum" w:date="2016-03-16T17:05:00Z">
        <w:r>
          <w:rPr>
            <w:position w:val="-32"/>
          </w:rPr>
          <w:object w:dxaOrig="2400" w:dyaOrig="560" w14:anchorId="5C77A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4pt;height:35.05pt" o:ole="">
              <v:imagedata r:id="rId13" o:title=""/>
            </v:shape>
            <o:OLEObject Type="Embed" ProgID="Equation.DSMT4" ShapeID="_x0000_i1025" DrawAspect="Content" ObjectID="_1519753366" r:id="rId14"/>
          </w:object>
        </w:r>
      </w:ins>
    </w:p>
    <w:p w14:paraId="21204599" w14:textId="44789E5A" w:rsidR="00AE44E3" w:rsidRDefault="00512481" w:rsidP="00A42CC3">
      <w:pPr>
        <w:rPr>
          <w:ins w:id="712" w:author="Sandy Sum" w:date="2016-03-16T23:55:00Z"/>
        </w:rPr>
        <w:pPrChange w:id="713" w:author="Sandy Sum" w:date="2016-03-16T16:49:00Z">
          <w:pPr/>
        </w:pPrChange>
      </w:pPr>
      <w:ins w:id="714" w:author="Sandy Sum" w:date="2016-03-16T23:54:00Z">
        <w:r>
          <w:t xml:space="preserve">The null will be </w:t>
        </w:r>
        <w:r>
          <w:sym w:font="Symbol" w:char="F072"/>
        </w:r>
        <w:r w:rsidRPr="00512481">
          <w:rPr>
            <w:vertAlign w:val="subscript"/>
            <w:rPrChange w:id="715" w:author="Sandy Sum" w:date="2016-03-16T23:55:00Z">
              <w:rPr/>
            </w:rPrChange>
          </w:rPr>
          <w:t>1</w:t>
        </w:r>
        <w:r>
          <w:t>=</w:t>
        </w:r>
      </w:ins>
      <w:ins w:id="716" w:author="Sandy Sum" w:date="2016-03-16T23:55:00Z">
        <w:r>
          <w:sym w:font="Symbol" w:char="F072"/>
        </w:r>
        <w:r w:rsidRPr="00512481">
          <w:rPr>
            <w:vertAlign w:val="subscript"/>
            <w:rPrChange w:id="717" w:author="Sandy Sum" w:date="2016-03-16T23:55:00Z">
              <w:rPr/>
            </w:rPrChange>
          </w:rPr>
          <w:t>2</w:t>
        </w:r>
        <w:r>
          <w:t>=</w:t>
        </w:r>
        <w:r>
          <w:sym w:font="Symbol" w:char="F072"/>
        </w:r>
        <w:r w:rsidRPr="00512481">
          <w:rPr>
            <w:vertAlign w:val="subscript"/>
            <w:rPrChange w:id="718" w:author="Sandy Sum" w:date="2016-03-16T23:55:00Z">
              <w:rPr/>
            </w:rPrChange>
          </w:rPr>
          <w:t>3</w:t>
        </w:r>
        <w:r>
          <w:t xml:space="preserve">=0 for </w:t>
        </w:r>
      </w:ins>
      <w:ins w:id="719" w:author="Sandy Sum" w:date="2016-03-16T23:54:00Z">
        <w:r>
          <w:t>AR(3) structure</w:t>
        </w:r>
      </w:ins>
      <w:ins w:id="720" w:author="Sandy Sum" w:date="2016-03-16T23:55:00Z">
        <w:r>
          <w:t>.</w:t>
        </w:r>
      </w:ins>
    </w:p>
    <w:p w14:paraId="2D30CEC1" w14:textId="77777777" w:rsidR="00512481" w:rsidRPr="00A42CC3" w:rsidRDefault="00512481" w:rsidP="00A42CC3">
      <w:pPr>
        <w:rPr>
          <w:ins w:id="721" w:author="Sandy Sum" w:date="2016-03-16T16:49:00Z"/>
          <w:szCs w:val="36"/>
          <w:rPrChange w:id="722" w:author="Sandy Sum" w:date="2016-03-16T16:49:00Z">
            <w:rPr>
              <w:ins w:id="723" w:author="Sandy Sum" w:date="2016-03-16T16:49:00Z"/>
              <w:rFonts w:ascii="Andale Mono" w:hAnsi="Andale Mono"/>
              <w:color w:val="2E74B5" w:themeColor="accent1" w:themeShade="BF"/>
              <w:sz w:val="22"/>
              <w:szCs w:val="36"/>
            </w:rPr>
          </w:rPrChange>
        </w:rPr>
        <w:pPrChange w:id="724" w:author="Sandy Sum" w:date="2016-03-16T16:49:00Z">
          <w:pPr/>
        </w:pPrChange>
      </w:pPr>
    </w:p>
    <w:p w14:paraId="0215AF8E" w14:textId="01386856" w:rsidR="00A42CC3" w:rsidRPr="00512481" w:rsidRDefault="00A42CC3" w:rsidP="00A42CC3">
      <w:pPr>
        <w:rPr>
          <w:ins w:id="725" w:author="Sandy Sum" w:date="2016-03-16T16:49:00Z"/>
          <w:rFonts w:ascii="Andale Mono" w:hAnsi="Andale Mono"/>
          <w:color w:val="2E74B5" w:themeColor="accent1" w:themeShade="BF"/>
          <w:sz w:val="20"/>
          <w:szCs w:val="20"/>
          <w:rPrChange w:id="726" w:author="Sandy Sum" w:date="2016-03-16T23:55:00Z">
            <w:rPr>
              <w:ins w:id="727" w:author="Sandy Sum" w:date="2016-03-16T16:49:00Z"/>
              <w:rFonts w:ascii="Andale Mono" w:hAnsi="Andale Mono"/>
              <w:color w:val="2E74B5" w:themeColor="accent1" w:themeShade="BF"/>
              <w:sz w:val="22"/>
              <w:szCs w:val="36"/>
            </w:rPr>
          </w:rPrChange>
        </w:rPr>
        <w:pPrChange w:id="728" w:author="Sandy Sum" w:date="2016-03-16T16:44:00Z">
          <w:pPr/>
        </w:pPrChange>
      </w:pPr>
      <w:proofErr w:type="spellStart"/>
      <w:ins w:id="729" w:author="Sandy Sum" w:date="2016-03-16T16:49:00Z">
        <w:r w:rsidRPr="00512481">
          <w:rPr>
            <w:rFonts w:ascii="Andale Mono" w:hAnsi="Andale Mono"/>
            <w:color w:val="2E74B5" w:themeColor="accent1" w:themeShade="BF"/>
            <w:sz w:val="20"/>
            <w:szCs w:val="20"/>
            <w:rPrChange w:id="730" w:author="Sandy Sum" w:date="2016-03-16T23:55:00Z">
              <w:rPr>
                <w:rFonts w:ascii="Andale Mono" w:hAnsi="Andale Mono"/>
                <w:color w:val="2E74B5" w:themeColor="accent1" w:themeShade="BF"/>
                <w:sz w:val="22"/>
                <w:szCs w:val="36"/>
              </w:rPr>
            </w:rPrChange>
          </w:rPr>
          <w:t>bgtestwhale</w:t>
        </w:r>
        <w:proofErr w:type="spellEnd"/>
        <w:r w:rsidRPr="00512481">
          <w:rPr>
            <w:rFonts w:ascii="Andale Mono" w:hAnsi="Andale Mono"/>
            <w:color w:val="2E74B5" w:themeColor="accent1" w:themeShade="BF"/>
            <w:sz w:val="20"/>
            <w:szCs w:val="20"/>
            <w:rPrChange w:id="731" w:author="Sandy Sum" w:date="2016-03-16T23:55:00Z">
              <w:rPr>
                <w:rFonts w:ascii="Andale Mono" w:hAnsi="Andale Mono"/>
                <w:color w:val="2E74B5" w:themeColor="accent1" w:themeShade="BF"/>
                <w:sz w:val="22"/>
                <w:szCs w:val="36"/>
              </w:rPr>
            </w:rPrChange>
          </w:rPr>
          <w:t xml:space="preserve"> &lt;- </w:t>
        </w:r>
        <w:proofErr w:type="spellStart"/>
        <w:proofErr w:type="gramStart"/>
        <w:r w:rsidRPr="00512481">
          <w:rPr>
            <w:rFonts w:ascii="Andale Mono" w:hAnsi="Andale Mono"/>
            <w:color w:val="2E74B5" w:themeColor="accent1" w:themeShade="BF"/>
            <w:sz w:val="20"/>
            <w:szCs w:val="20"/>
            <w:rPrChange w:id="732" w:author="Sandy Sum" w:date="2016-03-16T23:55:00Z">
              <w:rPr>
                <w:rFonts w:ascii="Andale Mono" w:hAnsi="Andale Mono"/>
                <w:color w:val="2E74B5" w:themeColor="accent1" w:themeShade="BF"/>
                <w:sz w:val="22"/>
                <w:szCs w:val="36"/>
              </w:rPr>
            </w:rPrChange>
          </w:rPr>
          <w:t>bgtest</w:t>
        </w:r>
        <w:proofErr w:type="spellEnd"/>
        <w:r w:rsidRPr="00512481">
          <w:rPr>
            <w:rFonts w:ascii="Andale Mono" w:hAnsi="Andale Mono"/>
            <w:color w:val="2E74B5" w:themeColor="accent1" w:themeShade="BF"/>
            <w:sz w:val="20"/>
            <w:szCs w:val="20"/>
            <w:rPrChange w:id="733" w:author="Sandy Sum" w:date="2016-03-16T23:55:00Z">
              <w:rPr>
                <w:rFonts w:ascii="Andale Mono" w:hAnsi="Andale Mono"/>
                <w:color w:val="2E74B5" w:themeColor="accent1" w:themeShade="BF"/>
                <w:sz w:val="22"/>
                <w:szCs w:val="36"/>
              </w:rPr>
            </w:rPrChange>
          </w:rPr>
          <w:t>(</w:t>
        </w:r>
        <w:proofErr w:type="gramEnd"/>
        <w:r w:rsidRPr="00512481">
          <w:rPr>
            <w:rFonts w:ascii="Andale Mono" w:hAnsi="Andale Mono"/>
            <w:color w:val="2E74B5" w:themeColor="accent1" w:themeShade="BF"/>
            <w:sz w:val="20"/>
            <w:szCs w:val="20"/>
            <w:rPrChange w:id="734" w:author="Sandy Sum" w:date="2016-03-16T23:55:00Z">
              <w:rPr>
                <w:rFonts w:ascii="Andale Mono" w:hAnsi="Andale Mono"/>
                <w:color w:val="2E74B5" w:themeColor="accent1" w:themeShade="BF"/>
                <w:sz w:val="22"/>
                <w:szCs w:val="36"/>
              </w:rPr>
            </w:rPrChange>
          </w:rPr>
          <w:t>Sightings ~ Year, order = 1, type = "</w:t>
        </w:r>
        <w:proofErr w:type="spellStart"/>
        <w:r w:rsidRPr="00512481">
          <w:rPr>
            <w:rFonts w:ascii="Andale Mono" w:hAnsi="Andale Mono"/>
            <w:color w:val="2E74B5" w:themeColor="accent1" w:themeShade="BF"/>
            <w:sz w:val="20"/>
            <w:szCs w:val="20"/>
            <w:rPrChange w:id="735" w:author="Sandy Sum" w:date="2016-03-16T23:55:00Z">
              <w:rPr>
                <w:rFonts w:ascii="Andale Mono" w:hAnsi="Andale Mono"/>
                <w:color w:val="2E74B5" w:themeColor="accent1" w:themeShade="BF"/>
                <w:sz w:val="22"/>
                <w:szCs w:val="36"/>
              </w:rPr>
            </w:rPrChange>
          </w:rPr>
          <w:t>Chisq</w:t>
        </w:r>
        <w:proofErr w:type="spellEnd"/>
        <w:r w:rsidRPr="00512481">
          <w:rPr>
            <w:rFonts w:ascii="Andale Mono" w:hAnsi="Andale Mono"/>
            <w:color w:val="2E74B5" w:themeColor="accent1" w:themeShade="BF"/>
            <w:sz w:val="20"/>
            <w:szCs w:val="20"/>
            <w:rPrChange w:id="736" w:author="Sandy Sum" w:date="2016-03-16T23:55:00Z">
              <w:rPr>
                <w:rFonts w:ascii="Andale Mono" w:hAnsi="Andale Mono"/>
                <w:color w:val="2E74B5" w:themeColor="accent1" w:themeShade="BF"/>
                <w:sz w:val="22"/>
                <w:szCs w:val="36"/>
              </w:rPr>
            </w:rPrChange>
          </w:rPr>
          <w:t xml:space="preserve">", data = </w:t>
        </w:r>
        <w:proofErr w:type="spellStart"/>
        <w:r w:rsidRPr="00512481">
          <w:rPr>
            <w:rFonts w:ascii="Andale Mono" w:hAnsi="Andale Mono"/>
            <w:color w:val="2E74B5" w:themeColor="accent1" w:themeShade="BF"/>
            <w:sz w:val="20"/>
            <w:szCs w:val="20"/>
            <w:rPrChange w:id="737" w:author="Sandy Sum" w:date="2016-03-16T23:55:00Z">
              <w:rPr>
                <w:rFonts w:ascii="Andale Mono" w:hAnsi="Andale Mono"/>
                <w:color w:val="2E74B5" w:themeColor="accent1" w:themeShade="BF"/>
                <w:sz w:val="22"/>
                <w:szCs w:val="36"/>
              </w:rPr>
            </w:rPrChange>
          </w:rPr>
          <w:t>whaleAbundance</w:t>
        </w:r>
        <w:proofErr w:type="spellEnd"/>
        <w:r w:rsidRPr="00512481">
          <w:rPr>
            <w:rFonts w:ascii="Andale Mono" w:hAnsi="Andale Mono"/>
            <w:color w:val="2E74B5" w:themeColor="accent1" w:themeShade="BF"/>
            <w:sz w:val="20"/>
            <w:szCs w:val="20"/>
            <w:rPrChange w:id="738" w:author="Sandy Sum" w:date="2016-03-16T23:55:00Z">
              <w:rPr>
                <w:rFonts w:ascii="Andale Mono" w:hAnsi="Andale Mono"/>
                <w:color w:val="2E74B5" w:themeColor="accent1" w:themeShade="BF"/>
                <w:sz w:val="22"/>
                <w:szCs w:val="36"/>
              </w:rPr>
            </w:rPrChange>
          </w:rPr>
          <w:t>)</w:t>
        </w:r>
      </w:ins>
    </w:p>
    <w:p w14:paraId="02663A9A" w14:textId="77777777" w:rsidR="00A42CC3" w:rsidRDefault="00A42CC3" w:rsidP="00A42CC3">
      <w:pPr>
        <w:rPr>
          <w:ins w:id="739" w:author="Sandy Sum" w:date="2016-03-16T16:51:00Z"/>
          <w:rFonts w:ascii="Andale Mono" w:hAnsi="Andale Mono"/>
          <w:color w:val="2E74B5" w:themeColor="accent1" w:themeShade="BF"/>
          <w:sz w:val="22"/>
          <w:szCs w:val="36"/>
        </w:rPr>
        <w:pPrChange w:id="740" w:author="Sandy Sum" w:date="2016-03-16T16:44:00Z">
          <w:pPr/>
        </w:pPrChange>
      </w:pPr>
    </w:p>
    <w:p w14:paraId="58937135" w14:textId="77777777" w:rsidR="00A42CC3" w:rsidRPr="00512481" w:rsidRDefault="00A42CC3" w:rsidP="00A42CC3">
      <w:pPr>
        <w:rPr>
          <w:ins w:id="741" w:author="Sandy Sum" w:date="2016-03-16T16:51:00Z"/>
          <w:rFonts w:ascii="Andale Mono" w:hAnsi="Andale Mono"/>
          <w:color w:val="222A35" w:themeColor="text2" w:themeShade="80"/>
          <w:sz w:val="20"/>
          <w:szCs w:val="20"/>
          <w:rPrChange w:id="742" w:author="Sandy Sum" w:date="2016-03-16T23:56:00Z">
            <w:rPr>
              <w:ins w:id="743" w:author="Sandy Sum" w:date="2016-03-16T16:51:00Z"/>
              <w:rFonts w:ascii="Andale Mono" w:hAnsi="Andale Mono"/>
              <w:color w:val="2E74B5" w:themeColor="accent1" w:themeShade="BF"/>
              <w:sz w:val="22"/>
              <w:szCs w:val="36"/>
            </w:rPr>
          </w:rPrChange>
        </w:rPr>
      </w:pPr>
      <w:proofErr w:type="spellStart"/>
      <w:ins w:id="744" w:author="Sandy Sum" w:date="2016-03-16T16:51:00Z">
        <w:r w:rsidRPr="00512481">
          <w:rPr>
            <w:rFonts w:ascii="Andale Mono" w:hAnsi="Andale Mono"/>
            <w:color w:val="222A35" w:themeColor="text2" w:themeShade="80"/>
            <w:sz w:val="20"/>
            <w:szCs w:val="20"/>
            <w:rPrChange w:id="745" w:author="Sandy Sum" w:date="2016-03-16T23:56:00Z">
              <w:rPr>
                <w:rFonts w:ascii="Andale Mono" w:hAnsi="Andale Mono"/>
                <w:color w:val="2E74B5" w:themeColor="accent1" w:themeShade="BF"/>
                <w:sz w:val="22"/>
                <w:szCs w:val="36"/>
              </w:rPr>
            </w:rPrChange>
          </w:rPr>
          <w:t>Breusch</w:t>
        </w:r>
        <w:proofErr w:type="spellEnd"/>
        <w:r w:rsidRPr="00512481">
          <w:rPr>
            <w:rFonts w:ascii="Andale Mono" w:hAnsi="Andale Mono"/>
            <w:color w:val="222A35" w:themeColor="text2" w:themeShade="80"/>
            <w:sz w:val="20"/>
            <w:szCs w:val="20"/>
            <w:rPrChange w:id="746" w:author="Sandy Sum" w:date="2016-03-16T23:56:00Z">
              <w:rPr>
                <w:rFonts w:ascii="Andale Mono" w:hAnsi="Andale Mono"/>
                <w:color w:val="2E74B5" w:themeColor="accent1" w:themeShade="BF"/>
                <w:sz w:val="22"/>
                <w:szCs w:val="36"/>
              </w:rPr>
            </w:rPrChange>
          </w:rPr>
          <w:t>-Godfrey test for serial correlation of order up to 1</w:t>
        </w:r>
      </w:ins>
    </w:p>
    <w:p w14:paraId="2B6AD2ED" w14:textId="77777777" w:rsidR="00A42CC3" w:rsidRPr="00512481" w:rsidRDefault="00A42CC3" w:rsidP="00A42CC3">
      <w:pPr>
        <w:rPr>
          <w:ins w:id="747" w:author="Sandy Sum" w:date="2016-03-16T16:51:00Z"/>
          <w:rFonts w:ascii="Andale Mono" w:hAnsi="Andale Mono"/>
          <w:color w:val="2E74B5" w:themeColor="accent1" w:themeShade="BF"/>
          <w:sz w:val="20"/>
          <w:szCs w:val="20"/>
          <w:rPrChange w:id="748" w:author="Sandy Sum" w:date="2016-03-16T23:56:00Z">
            <w:rPr>
              <w:ins w:id="749" w:author="Sandy Sum" w:date="2016-03-16T16:51:00Z"/>
              <w:rFonts w:ascii="Andale Mono" w:hAnsi="Andale Mono"/>
              <w:color w:val="2E74B5" w:themeColor="accent1" w:themeShade="BF"/>
              <w:sz w:val="22"/>
              <w:szCs w:val="36"/>
            </w:rPr>
          </w:rPrChange>
        </w:rPr>
      </w:pPr>
    </w:p>
    <w:p w14:paraId="3C2A8B51" w14:textId="77777777" w:rsidR="00A42CC3" w:rsidRPr="00512481" w:rsidRDefault="00A42CC3" w:rsidP="00A42CC3">
      <w:pPr>
        <w:rPr>
          <w:ins w:id="750" w:author="Sandy Sum" w:date="2016-03-16T16:51:00Z"/>
          <w:rFonts w:ascii="Andale Mono" w:hAnsi="Andale Mono"/>
          <w:color w:val="222A35" w:themeColor="text2" w:themeShade="80"/>
          <w:sz w:val="20"/>
          <w:szCs w:val="20"/>
          <w:rPrChange w:id="751" w:author="Sandy Sum" w:date="2016-03-16T23:56:00Z">
            <w:rPr>
              <w:ins w:id="752" w:author="Sandy Sum" w:date="2016-03-16T16:51:00Z"/>
              <w:rFonts w:ascii="Andale Mono" w:hAnsi="Andale Mono"/>
              <w:color w:val="2E74B5" w:themeColor="accent1" w:themeShade="BF"/>
              <w:sz w:val="22"/>
              <w:szCs w:val="36"/>
            </w:rPr>
          </w:rPrChange>
        </w:rPr>
      </w:pPr>
      <w:ins w:id="753" w:author="Sandy Sum" w:date="2016-03-16T16:51:00Z">
        <w:r w:rsidRPr="00512481">
          <w:rPr>
            <w:rFonts w:ascii="Andale Mono" w:hAnsi="Andale Mono"/>
            <w:color w:val="222A35" w:themeColor="text2" w:themeShade="80"/>
            <w:sz w:val="20"/>
            <w:szCs w:val="20"/>
            <w:rPrChange w:id="754" w:author="Sandy Sum" w:date="2016-03-16T23:56:00Z">
              <w:rPr>
                <w:rFonts w:ascii="Andale Mono" w:hAnsi="Andale Mono"/>
                <w:color w:val="2E74B5" w:themeColor="accent1" w:themeShade="BF"/>
                <w:sz w:val="22"/>
                <w:szCs w:val="36"/>
              </w:rPr>
            </w:rPrChange>
          </w:rPr>
          <w:t>data:  Sightings ~ Year</w:t>
        </w:r>
      </w:ins>
    </w:p>
    <w:p w14:paraId="26E2CD5C" w14:textId="472F6543" w:rsidR="00A42CC3" w:rsidRPr="00512481" w:rsidRDefault="00A42CC3" w:rsidP="00A42CC3">
      <w:pPr>
        <w:rPr>
          <w:ins w:id="755" w:author="Sandy Sum" w:date="2016-03-16T16:51:00Z"/>
          <w:rFonts w:ascii="Andale Mono" w:hAnsi="Andale Mono"/>
          <w:color w:val="222A35" w:themeColor="text2" w:themeShade="80"/>
          <w:sz w:val="20"/>
          <w:szCs w:val="20"/>
          <w:rPrChange w:id="756" w:author="Sandy Sum" w:date="2016-03-16T23:56:00Z">
            <w:rPr>
              <w:ins w:id="757" w:author="Sandy Sum" w:date="2016-03-16T16:51:00Z"/>
              <w:rFonts w:ascii="Andale Mono" w:hAnsi="Andale Mono"/>
              <w:color w:val="2E74B5" w:themeColor="accent1" w:themeShade="BF"/>
              <w:sz w:val="22"/>
              <w:szCs w:val="36"/>
            </w:rPr>
          </w:rPrChange>
        </w:rPr>
        <w:pPrChange w:id="758" w:author="Sandy Sum" w:date="2016-03-16T16:44:00Z">
          <w:pPr/>
        </w:pPrChange>
      </w:pPr>
      <w:ins w:id="759" w:author="Sandy Sum" w:date="2016-03-16T16:51:00Z">
        <w:r w:rsidRPr="00512481">
          <w:rPr>
            <w:rFonts w:ascii="Andale Mono" w:hAnsi="Andale Mono"/>
            <w:color w:val="222A35" w:themeColor="text2" w:themeShade="80"/>
            <w:sz w:val="20"/>
            <w:szCs w:val="20"/>
            <w:rPrChange w:id="760" w:author="Sandy Sum" w:date="2016-03-16T23:56:00Z">
              <w:rPr>
                <w:rFonts w:ascii="Andale Mono" w:hAnsi="Andale Mono"/>
                <w:color w:val="2E74B5" w:themeColor="accent1" w:themeShade="BF"/>
                <w:sz w:val="22"/>
                <w:szCs w:val="36"/>
              </w:rPr>
            </w:rPrChange>
          </w:rPr>
          <w:t xml:space="preserve">LM test = 10.536, </w:t>
        </w:r>
        <w:proofErr w:type="spellStart"/>
        <w:r w:rsidRPr="00512481">
          <w:rPr>
            <w:rFonts w:ascii="Andale Mono" w:hAnsi="Andale Mono"/>
            <w:color w:val="222A35" w:themeColor="text2" w:themeShade="80"/>
            <w:sz w:val="20"/>
            <w:szCs w:val="20"/>
            <w:rPrChange w:id="761" w:author="Sandy Sum" w:date="2016-03-16T23:56:00Z">
              <w:rPr>
                <w:rFonts w:ascii="Andale Mono" w:hAnsi="Andale Mono"/>
                <w:color w:val="2E74B5" w:themeColor="accent1" w:themeShade="BF"/>
                <w:sz w:val="22"/>
                <w:szCs w:val="36"/>
              </w:rPr>
            </w:rPrChange>
          </w:rPr>
          <w:t>df</w:t>
        </w:r>
        <w:proofErr w:type="spellEnd"/>
        <w:r w:rsidRPr="00512481">
          <w:rPr>
            <w:rFonts w:ascii="Andale Mono" w:hAnsi="Andale Mono"/>
            <w:color w:val="222A35" w:themeColor="text2" w:themeShade="80"/>
            <w:sz w:val="20"/>
            <w:szCs w:val="20"/>
            <w:rPrChange w:id="762" w:author="Sandy Sum" w:date="2016-03-16T23:56:00Z">
              <w:rPr>
                <w:rFonts w:ascii="Andale Mono" w:hAnsi="Andale Mono"/>
                <w:color w:val="2E74B5" w:themeColor="accent1" w:themeShade="BF"/>
                <w:sz w:val="22"/>
                <w:szCs w:val="36"/>
              </w:rPr>
            </w:rPrChange>
          </w:rPr>
          <w:t xml:space="preserve"> = 1, p-value = 0.001171</w:t>
        </w:r>
      </w:ins>
    </w:p>
    <w:p w14:paraId="70B5E64C" w14:textId="77777777" w:rsidR="00A42CC3" w:rsidRPr="00512481" w:rsidRDefault="00A42CC3" w:rsidP="00A42CC3">
      <w:pPr>
        <w:rPr>
          <w:ins w:id="763" w:author="Sandy Sum" w:date="2016-03-16T17:02:00Z"/>
          <w:rFonts w:ascii="Andale Mono" w:hAnsi="Andale Mono"/>
          <w:color w:val="222A35" w:themeColor="text2" w:themeShade="80"/>
          <w:sz w:val="20"/>
          <w:szCs w:val="20"/>
          <w:rPrChange w:id="764" w:author="Sandy Sum" w:date="2016-03-16T23:56:00Z">
            <w:rPr>
              <w:ins w:id="765" w:author="Sandy Sum" w:date="2016-03-16T17:02:00Z"/>
              <w:rFonts w:ascii="Andale Mono" w:hAnsi="Andale Mono"/>
              <w:color w:val="222A35" w:themeColor="text2" w:themeShade="80"/>
              <w:sz w:val="22"/>
              <w:szCs w:val="36"/>
            </w:rPr>
          </w:rPrChange>
        </w:rPr>
        <w:pPrChange w:id="766" w:author="Sandy Sum" w:date="2016-03-16T16:44:00Z">
          <w:pPr/>
        </w:pPrChange>
      </w:pPr>
    </w:p>
    <w:p w14:paraId="35D2410D" w14:textId="37E60243" w:rsidR="00AE44E3" w:rsidRPr="00512481" w:rsidRDefault="00AE44E3" w:rsidP="00A42CC3">
      <w:pPr>
        <w:rPr>
          <w:ins w:id="767" w:author="Sandy Sum" w:date="2016-03-16T17:08:00Z"/>
          <w:rPrChange w:id="768" w:author="Sandy Sum" w:date="2016-03-16T23:56:00Z">
            <w:rPr>
              <w:ins w:id="769" w:author="Sandy Sum" w:date="2016-03-16T17:08:00Z"/>
              <w:rFonts w:ascii="Andale Mono" w:hAnsi="Andale Mono"/>
              <w:color w:val="2E74B5" w:themeColor="accent1" w:themeShade="BF"/>
              <w:sz w:val="22"/>
              <w:szCs w:val="36"/>
            </w:rPr>
          </w:rPrChange>
        </w:rPr>
        <w:pPrChange w:id="770" w:author="Sandy Sum" w:date="2016-03-16T16:44:00Z">
          <w:pPr/>
        </w:pPrChange>
      </w:pPr>
      <w:ins w:id="771" w:author="Sandy Sum" w:date="2016-03-16T17:02:00Z">
        <w:r w:rsidRPr="00512481">
          <w:rPr>
            <w:rPrChange w:id="772" w:author="Sandy Sum" w:date="2016-03-16T23:56:00Z">
              <w:rPr>
                <w:rFonts w:ascii="Andale Mono" w:hAnsi="Andale Mono"/>
                <w:color w:val="222A35" w:themeColor="text2" w:themeShade="80"/>
                <w:sz w:val="22"/>
                <w:szCs w:val="36"/>
              </w:rPr>
            </w:rPrChange>
          </w:rPr>
          <w:t>The</w:t>
        </w:r>
        <w:r w:rsidR="00512481">
          <w:rPr>
            <w:rPrChange w:id="773" w:author="Sandy Sum" w:date="2016-03-16T23:56:00Z">
              <w:rPr/>
            </w:rPrChange>
          </w:rPr>
          <w:t xml:space="preserve"> LM statistic follow a </w:t>
        </w:r>
      </w:ins>
      <w:ins w:id="774" w:author="Sandy Sum" w:date="2016-03-16T23:56:00Z">
        <w:r w:rsidR="00512481">
          <w:rPr>
            <w:rPrChange w:id="775" w:author="Sandy Sum" w:date="2016-03-16T23:56:00Z">
              <w:rPr/>
            </w:rPrChange>
          </w:rPr>
          <w:t>chi</w:t>
        </w:r>
        <w:r w:rsidR="00512481" w:rsidRPr="00512481">
          <w:rPr>
            <w:rPrChange w:id="776" w:author="Sandy Sum" w:date="2016-03-16T23:56:00Z">
              <w:rPr/>
            </w:rPrChange>
          </w:rPr>
          <w:t>-s</w:t>
        </w:r>
        <w:r w:rsidR="00512481">
          <w:t>quare</w:t>
        </w:r>
      </w:ins>
      <w:ins w:id="777" w:author="Sandy Sum" w:date="2016-03-16T17:02:00Z">
        <w:r w:rsidRPr="00512481">
          <w:rPr>
            <w:rPrChange w:id="778" w:author="Sandy Sum" w:date="2016-03-16T23:56:00Z">
              <w:rPr>
                <w:rFonts w:ascii="Andale Mono" w:hAnsi="Andale Mono"/>
                <w:color w:val="222A35" w:themeColor="text2" w:themeShade="80"/>
                <w:sz w:val="22"/>
                <w:szCs w:val="36"/>
              </w:rPr>
            </w:rPrChange>
          </w:rPr>
          <w:t xml:space="preserve"> distribution. You can reject the null of </w:t>
        </w:r>
      </w:ins>
      <w:ins w:id="779" w:author="Sandy Sum" w:date="2016-03-16T17:08:00Z">
        <w:r w:rsidR="00865266" w:rsidRPr="00512481">
          <w:rPr>
            <w:rPrChange w:id="780" w:author="Sandy Sum" w:date="2016-03-16T23:56:00Z">
              <w:rPr>
                <w:rFonts w:ascii="Andale Mono" w:hAnsi="Andale Mono"/>
                <w:color w:val="2E74B5" w:themeColor="accent1" w:themeShade="BF"/>
                <w:sz w:val="22"/>
                <w:szCs w:val="36"/>
              </w:rPr>
            </w:rPrChange>
          </w:rPr>
          <w:t xml:space="preserve">zero serial correlation at the 5% level (p-value = 0.00117). You can </w:t>
        </w:r>
      </w:ins>
      <w:ins w:id="781" w:author="Sandy Sum" w:date="2016-03-17T20:51:00Z">
        <w:r w:rsidR="003338D7">
          <w:t>retrieve</w:t>
        </w:r>
      </w:ins>
      <w:ins w:id="782" w:author="Sandy Sum" w:date="2016-03-16T17:08:00Z">
        <w:r w:rsidR="00865266" w:rsidRPr="00512481">
          <w:rPr>
            <w:rPrChange w:id="783" w:author="Sandy Sum" w:date="2016-03-16T23:56:00Z">
              <w:rPr>
                <w:rFonts w:ascii="Andale Mono" w:hAnsi="Andale Mono"/>
                <w:color w:val="2E74B5" w:themeColor="accent1" w:themeShade="BF"/>
                <w:sz w:val="22"/>
                <w:szCs w:val="36"/>
              </w:rPr>
            </w:rPrChange>
          </w:rPr>
          <w:t xml:space="preserve"> t</w:t>
        </w:r>
        <w:r w:rsidR="003338D7">
          <w:rPr>
            <w:rPrChange w:id="784" w:author="Sandy Sum" w:date="2016-03-16T23:56:00Z">
              <w:rPr/>
            </w:rPrChange>
          </w:rPr>
          <w:t>he LM test statistic</w:t>
        </w:r>
        <w:r w:rsidR="00865266" w:rsidRPr="00512481">
          <w:rPr>
            <w:rPrChange w:id="785" w:author="Sandy Sum" w:date="2016-03-16T23:56:00Z">
              <w:rPr>
                <w:rFonts w:ascii="Andale Mono" w:hAnsi="Andale Mono"/>
                <w:color w:val="2E74B5" w:themeColor="accent1" w:themeShade="BF"/>
                <w:sz w:val="22"/>
                <w:szCs w:val="36"/>
              </w:rPr>
            </w:rPrChange>
          </w:rPr>
          <w:t xml:space="preserve"> with </w:t>
        </w:r>
        <w:r w:rsidR="00512481">
          <w:rPr>
            <w:rPrChange w:id="786" w:author="Sandy Sum" w:date="2016-03-16T23:56:00Z">
              <w:rPr/>
            </w:rPrChange>
          </w:rPr>
          <w:t>the chi-</w:t>
        </w:r>
        <w:r w:rsidR="00865266" w:rsidRPr="00512481">
          <w:rPr>
            <w:rPrChange w:id="787" w:author="Sandy Sum" w:date="2016-03-16T23:56:00Z">
              <w:rPr>
                <w:rFonts w:ascii="Andale Mono" w:hAnsi="Andale Mono"/>
                <w:color w:val="2E74B5" w:themeColor="accent1" w:themeShade="BF"/>
                <w:sz w:val="22"/>
                <w:szCs w:val="36"/>
              </w:rPr>
            </w:rPrChange>
          </w:rPr>
          <w:t>sq</w:t>
        </w:r>
      </w:ins>
      <w:ins w:id="788" w:author="Sandy Sum" w:date="2016-03-16T23:57:00Z">
        <w:r w:rsidR="00512481">
          <w:t>uare</w:t>
        </w:r>
      </w:ins>
      <w:ins w:id="789" w:author="Sandy Sum" w:date="2016-03-16T17:08:00Z">
        <w:r w:rsidR="00865266" w:rsidRPr="00512481">
          <w:rPr>
            <w:rPrChange w:id="790" w:author="Sandy Sum" w:date="2016-03-16T23:56:00Z">
              <w:rPr>
                <w:rFonts w:ascii="Andale Mono" w:hAnsi="Andale Mono"/>
                <w:color w:val="2E74B5" w:themeColor="accent1" w:themeShade="BF"/>
                <w:sz w:val="22"/>
                <w:szCs w:val="36"/>
              </w:rPr>
            </w:rPrChange>
          </w:rPr>
          <w:t xml:space="preserve"> critical value at 5% in R: </w:t>
        </w:r>
      </w:ins>
    </w:p>
    <w:p w14:paraId="4E183F53" w14:textId="77777777" w:rsidR="00865266" w:rsidRPr="00512481" w:rsidRDefault="00865266" w:rsidP="00A42CC3">
      <w:pPr>
        <w:rPr>
          <w:ins w:id="791" w:author="Sandy Sum" w:date="2016-03-16T17:10:00Z"/>
          <w:rFonts w:ascii="Andale Mono" w:hAnsi="Andale Mono"/>
          <w:color w:val="2E74B5" w:themeColor="accent1" w:themeShade="BF"/>
          <w:sz w:val="20"/>
          <w:szCs w:val="20"/>
          <w:rPrChange w:id="792" w:author="Sandy Sum" w:date="2016-03-16T23:56:00Z">
            <w:rPr>
              <w:ins w:id="793" w:author="Sandy Sum" w:date="2016-03-16T17:10:00Z"/>
              <w:rFonts w:ascii="Andale Mono" w:hAnsi="Andale Mono"/>
              <w:color w:val="2E74B5" w:themeColor="accent1" w:themeShade="BF"/>
              <w:sz w:val="22"/>
              <w:szCs w:val="36"/>
            </w:rPr>
          </w:rPrChange>
        </w:rPr>
        <w:pPrChange w:id="794" w:author="Sandy Sum" w:date="2016-03-16T16:44:00Z">
          <w:pPr/>
        </w:pPrChange>
      </w:pPr>
    </w:p>
    <w:p w14:paraId="2C9BB70E" w14:textId="77777777" w:rsidR="00865266" w:rsidRPr="00512481" w:rsidRDefault="00865266" w:rsidP="00865266">
      <w:pPr>
        <w:rPr>
          <w:ins w:id="795" w:author="Sandy Sum" w:date="2016-03-16T17:10:00Z"/>
          <w:rFonts w:ascii="Andale Mono" w:hAnsi="Andale Mono"/>
          <w:color w:val="2E74B5" w:themeColor="accent1" w:themeShade="BF"/>
          <w:sz w:val="20"/>
          <w:szCs w:val="20"/>
          <w:rPrChange w:id="796" w:author="Sandy Sum" w:date="2016-03-16T23:56:00Z">
            <w:rPr>
              <w:ins w:id="797" w:author="Sandy Sum" w:date="2016-03-16T17:10:00Z"/>
              <w:rFonts w:ascii="Andale Mono" w:hAnsi="Andale Mono"/>
              <w:color w:val="2E74B5" w:themeColor="accent1" w:themeShade="BF"/>
              <w:sz w:val="22"/>
              <w:szCs w:val="36"/>
            </w:rPr>
          </w:rPrChange>
        </w:rPr>
      </w:pPr>
      <w:proofErr w:type="spellStart"/>
      <w:proofErr w:type="gramStart"/>
      <w:ins w:id="798" w:author="Sandy Sum" w:date="2016-03-16T17:10:00Z">
        <w:r w:rsidRPr="00512481">
          <w:rPr>
            <w:rFonts w:ascii="Andale Mono" w:hAnsi="Andale Mono"/>
            <w:color w:val="2E74B5" w:themeColor="accent1" w:themeShade="BF"/>
            <w:sz w:val="20"/>
            <w:szCs w:val="20"/>
            <w:rPrChange w:id="799" w:author="Sandy Sum" w:date="2016-03-16T23:56:00Z">
              <w:rPr>
                <w:rFonts w:ascii="Andale Mono" w:hAnsi="Andale Mono"/>
                <w:color w:val="2E74B5" w:themeColor="accent1" w:themeShade="BF"/>
                <w:sz w:val="22"/>
                <w:szCs w:val="36"/>
              </w:rPr>
            </w:rPrChange>
          </w:rPr>
          <w:t>qchisq</w:t>
        </w:r>
        <w:proofErr w:type="spellEnd"/>
        <w:r w:rsidRPr="00512481">
          <w:rPr>
            <w:rFonts w:ascii="Andale Mono" w:hAnsi="Andale Mono"/>
            <w:color w:val="2E74B5" w:themeColor="accent1" w:themeShade="BF"/>
            <w:sz w:val="20"/>
            <w:szCs w:val="20"/>
            <w:rPrChange w:id="800" w:author="Sandy Sum" w:date="2016-03-16T23:56:00Z">
              <w:rPr>
                <w:rFonts w:ascii="Andale Mono" w:hAnsi="Andale Mono"/>
                <w:color w:val="2E74B5" w:themeColor="accent1" w:themeShade="BF"/>
                <w:sz w:val="22"/>
                <w:szCs w:val="36"/>
              </w:rPr>
            </w:rPrChange>
          </w:rPr>
          <w:t>(</w:t>
        </w:r>
        <w:proofErr w:type="gramEnd"/>
        <w:r w:rsidRPr="00512481">
          <w:rPr>
            <w:rFonts w:ascii="Andale Mono" w:hAnsi="Andale Mono"/>
            <w:color w:val="2E74B5" w:themeColor="accent1" w:themeShade="BF"/>
            <w:sz w:val="20"/>
            <w:szCs w:val="20"/>
            <w:rPrChange w:id="801" w:author="Sandy Sum" w:date="2016-03-16T23:56:00Z">
              <w:rPr>
                <w:rFonts w:ascii="Andale Mono" w:hAnsi="Andale Mono"/>
                <w:color w:val="2E74B5" w:themeColor="accent1" w:themeShade="BF"/>
                <w:sz w:val="22"/>
                <w:szCs w:val="36"/>
              </w:rPr>
            </w:rPrChange>
          </w:rPr>
          <w:t xml:space="preserve">.95, </w:t>
        </w:r>
        <w:proofErr w:type="spellStart"/>
        <w:r w:rsidRPr="00512481">
          <w:rPr>
            <w:rFonts w:ascii="Andale Mono" w:hAnsi="Andale Mono"/>
            <w:color w:val="2E74B5" w:themeColor="accent1" w:themeShade="BF"/>
            <w:sz w:val="20"/>
            <w:szCs w:val="20"/>
            <w:rPrChange w:id="802" w:author="Sandy Sum" w:date="2016-03-16T23:56:00Z">
              <w:rPr>
                <w:rFonts w:ascii="Andale Mono" w:hAnsi="Andale Mono"/>
                <w:color w:val="2E74B5" w:themeColor="accent1" w:themeShade="BF"/>
                <w:sz w:val="22"/>
                <w:szCs w:val="36"/>
              </w:rPr>
            </w:rPrChange>
          </w:rPr>
          <w:t>df</w:t>
        </w:r>
        <w:proofErr w:type="spellEnd"/>
        <w:r w:rsidRPr="00512481">
          <w:rPr>
            <w:rFonts w:ascii="Andale Mono" w:hAnsi="Andale Mono"/>
            <w:color w:val="2E74B5" w:themeColor="accent1" w:themeShade="BF"/>
            <w:sz w:val="20"/>
            <w:szCs w:val="20"/>
            <w:rPrChange w:id="803" w:author="Sandy Sum" w:date="2016-03-16T23:56:00Z">
              <w:rPr>
                <w:rFonts w:ascii="Andale Mono" w:hAnsi="Andale Mono"/>
                <w:color w:val="2E74B5" w:themeColor="accent1" w:themeShade="BF"/>
                <w:sz w:val="22"/>
                <w:szCs w:val="36"/>
              </w:rPr>
            </w:rPrChange>
          </w:rPr>
          <w:t xml:space="preserve">=1) </w:t>
        </w:r>
      </w:ins>
    </w:p>
    <w:p w14:paraId="6BCAC932" w14:textId="052FCA89" w:rsidR="00865266" w:rsidRPr="00512481" w:rsidRDefault="00865266" w:rsidP="00A42CC3">
      <w:pPr>
        <w:rPr>
          <w:ins w:id="804" w:author="Sandy Sum" w:date="2016-03-16T17:02:00Z"/>
          <w:rFonts w:ascii="Andale Mono" w:hAnsi="Andale Mono"/>
          <w:color w:val="222A35" w:themeColor="text2" w:themeShade="80"/>
          <w:sz w:val="20"/>
          <w:szCs w:val="20"/>
          <w:rPrChange w:id="805" w:author="Sandy Sum" w:date="2016-03-16T23:56:00Z">
            <w:rPr>
              <w:ins w:id="806" w:author="Sandy Sum" w:date="2016-03-16T17:02:00Z"/>
              <w:rFonts w:ascii="Andale Mono" w:hAnsi="Andale Mono"/>
              <w:color w:val="222A35" w:themeColor="text2" w:themeShade="80"/>
              <w:sz w:val="22"/>
              <w:szCs w:val="36"/>
            </w:rPr>
          </w:rPrChange>
        </w:rPr>
        <w:pPrChange w:id="807" w:author="Sandy Sum" w:date="2016-03-16T16:44:00Z">
          <w:pPr/>
        </w:pPrChange>
      </w:pPr>
      <w:ins w:id="808" w:author="Sandy Sum" w:date="2016-03-16T17:10:00Z">
        <w:r w:rsidRPr="00512481">
          <w:rPr>
            <w:rFonts w:ascii="Andale Mono" w:hAnsi="Andale Mono"/>
            <w:color w:val="222A35" w:themeColor="text2" w:themeShade="80"/>
            <w:sz w:val="20"/>
            <w:szCs w:val="20"/>
            <w:rPrChange w:id="809" w:author="Sandy Sum" w:date="2016-03-16T23:56:00Z">
              <w:rPr>
                <w:rFonts w:ascii="Andale Mono" w:hAnsi="Andale Mono"/>
                <w:color w:val="2E74B5" w:themeColor="accent1" w:themeShade="BF"/>
                <w:sz w:val="22"/>
                <w:szCs w:val="36"/>
              </w:rPr>
            </w:rPrChange>
          </w:rPr>
          <w:t>[1] 3.841459</w:t>
        </w:r>
      </w:ins>
    </w:p>
    <w:p w14:paraId="2CE921E9" w14:textId="77777777" w:rsidR="00AE44E3" w:rsidRPr="00512481" w:rsidRDefault="00AE44E3" w:rsidP="00A42CC3">
      <w:pPr>
        <w:rPr>
          <w:ins w:id="810" w:author="Sandy Sum" w:date="2016-03-16T16:52:00Z"/>
          <w:rFonts w:ascii="Andale Mono" w:hAnsi="Andale Mono"/>
          <w:color w:val="222A35" w:themeColor="text2" w:themeShade="80"/>
          <w:rPrChange w:id="811" w:author="Sandy Sum" w:date="2016-03-16T23:58:00Z">
            <w:rPr>
              <w:ins w:id="812" w:author="Sandy Sum" w:date="2016-03-16T16:52:00Z"/>
              <w:rFonts w:ascii="Andale Mono" w:hAnsi="Andale Mono"/>
              <w:color w:val="222A35" w:themeColor="text2" w:themeShade="80"/>
              <w:sz w:val="22"/>
              <w:szCs w:val="36"/>
            </w:rPr>
          </w:rPrChange>
        </w:rPr>
        <w:pPrChange w:id="813" w:author="Sandy Sum" w:date="2016-03-16T16:44:00Z">
          <w:pPr/>
        </w:pPrChange>
      </w:pPr>
    </w:p>
    <w:p w14:paraId="5CC5FBDA" w14:textId="245BB330" w:rsidR="00A42CC3" w:rsidRPr="00512481" w:rsidRDefault="00865266" w:rsidP="00A42CC3">
      <w:pPr>
        <w:rPr>
          <w:ins w:id="814" w:author="Sandy Sum" w:date="2016-03-16T16:53:00Z"/>
          <w:rPrChange w:id="815" w:author="Sandy Sum" w:date="2016-03-16T23:58:00Z">
            <w:rPr>
              <w:ins w:id="816" w:author="Sandy Sum" w:date="2016-03-16T16:53:00Z"/>
              <w:rFonts w:ascii="Andale Mono" w:hAnsi="Andale Mono"/>
              <w:color w:val="222A35" w:themeColor="text2" w:themeShade="80"/>
              <w:sz w:val="22"/>
              <w:szCs w:val="36"/>
            </w:rPr>
          </w:rPrChange>
        </w:rPr>
        <w:pPrChange w:id="817" w:author="Sandy Sum" w:date="2016-03-16T16:44:00Z">
          <w:pPr/>
        </w:pPrChange>
      </w:pPr>
      <w:ins w:id="818" w:author="Sandy Sum" w:date="2016-03-16T16:52:00Z">
        <w:r w:rsidRPr="00512481">
          <w:rPr>
            <w:rPrChange w:id="819" w:author="Sandy Sum" w:date="2016-03-16T23:58:00Z">
              <w:rPr>
                <w:rFonts w:ascii="Andale Mono" w:hAnsi="Andale Mono"/>
                <w:color w:val="222A35" w:themeColor="text2" w:themeShade="80"/>
                <w:sz w:val="22"/>
                <w:szCs w:val="36"/>
              </w:rPr>
            </w:rPrChange>
          </w:rPr>
          <w:t>You can also retrieve</w:t>
        </w:r>
        <w:r w:rsidR="00A42CC3" w:rsidRPr="00512481">
          <w:rPr>
            <w:rPrChange w:id="820" w:author="Sandy Sum" w:date="2016-03-16T23:58:00Z">
              <w:rPr>
                <w:rFonts w:ascii="Andale Mono" w:hAnsi="Andale Mono"/>
                <w:color w:val="222A35" w:themeColor="text2" w:themeShade="80"/>
                <w:sz w:val="22"/>
                <w:szCs w:val="36"/>
              </w:rPr>
            </w:rPrChange>
          </w:rPr>
          <w:t xml:space="preserve"> the correlation between residuals and their lags using the </w:t>
        </w:r>
        <w:proofErr w:type="spellStart"/>
        <w:proofErr w:type="gramStart"/>
        <w:r w:rsidR="00A42CC3" w:rsidRPr="00512481">
          <w:rPr>
            <w:rFonts w:ascii="Andale Mono" w:hAnsi="Andale Mono"/>
            <w:color w:val="2E74B5" w:themeColor="accent1" w:themeShade="BF"/>
            <w:rPrChange w:id="821" w:author="Sandy Sum" w:date="2016-03-16T23:58:00Z">
              <w:rPr>
                <w:rFonts w:ascii="Andale Mono" w:hAnsi="Andale Mono"/>
                <w:color w:val="222A35" w:themeColor="text2" w:themeShade="80"/>
                <w:sz w:val="22"/>
                <w:szCs w:val="36"/>
              </w:rPr>
            </w:rPrChange>
          </w:rPr>
          <w:t>coeftest</w:t>
        </w:r>
        <w:proofErr w:type="spellEnd"/>
        <w:r w:rsidR="00A42CC3" w:rsidRPr="00512481">
          <w:rPr>
            <w:rFonts w:ascii="Andale Mono" w:hAnsi="Andale Mono"/>
            <w:color w:val="2E74B5" w:themeColor="accent1" w:themeShade="BF"/>
            <w:rPrChange w:id="822" w:author="Sandy Sum" w:date="2016-03-16T23:58:00Z">
              <w:rPr>
                <w:rFonts w:ascii="Andale Mono" w:hAnsi="Andale Mono"/>
                <w:color w:val="222A35" w:themeColor="text2" w:themeShade="80"/>
                <w:sz w:val="22"/>
                <w:szCs w:val="36"/>
              </w:rPr>
            </w:rPrChange>
          </w:rPr>
          <w:t>(</w:t>
        </w:r>
        <w:proofErr w:type="gramEnd"/>
        <w:r w:rsidR="00A42CC3" w:rsidRPr="00512481">
          <w:rPr>
            <w:rFonts w:ascii="Andale Mono" w:hAnsi="Andale Mono"/>
            <w:color w:val="2E74B5" w:themeColor="accent1" w:themeShade="BF"/>
            <w:rPrChange w:id="823" w:author="Sandy Sum" w:date="2016-03-16T23:58:00Z">
              <w:rPr>
                <w:rFonts w:ascii="Andale Mono" w:hAnsi="Andale Mono"/>
                <w:color w:val="222A35" w:themeColor="text2" w:themeShade="80"/>
                <w:sz w:val="22"/>
                <w:szCs w:val="36"/>
              </w:rPr>
            </w:rPrChange>
          </w:rPr>
          <w:t>)</w:t>
        </w:r>
        <w:r w:rsidR="00A42CC3" w:rsidRPr="00512481">
          <w:rPr>
            <w:rPrChange w:id="824" w:author="Sandy Sum" w:date="2016-03-16T23:58:00Z">
              <w:rPr>
                <w:rFonts w:ascii="Andale Mono" w:hAnsi="Andale Mono"/>
                <w:color w:val="222A35" w:themeColor="text2" w:themeShade="80"/>
                <w:sz w:val="22"/>
                <w:szCs w:val="36"/>
              </w:rPr>
            </w:rPrChange>
          </w:rPr>
          <w:t xml:space="preserve"> function in</w:t>
        </w:r>
        <w:r w:rsidR="00512481" w:rsidRPr="00512481">
          <w:rPr>
            <w:rFonts w:asciiTheme="majorHAnsi" w:hAnsiTheme="majorHAnsi"/>
            <w:color w:val="2E74B5" w:themeColor="accent1" w:themeShade="BF"/>
            <w:rPrChange w:id="825" w:author="Sandy Sum" w:date="2016-03-16T23:58:00Z">
              <w:rPr>
                <w:rFonts w:ascii="Andale Mono" w:hAnsi="Andale Mono"/>
                <w:color w:val="2E74B5" w:themeColor="accent1" w:themeShade="BF"/>
                <w:sz w:val="20"/>
                <w:szCs w:val="20"/>
              </w:rPr>
            </w:rPrChange>
          </w:rPr>
          <w:t xml:space="preserve"> </w:t>
        </w:r>
        <w:proofErr w:type="spellStart"/>
        <w:r w:rsidR="00A42CC3" w:rsidRPr="00512481">
          <w:rPr>
            <w:rFonts w:ascii="Andale Mono" w:hAnsi="Andale Mono"/>
            <w:color w:val="2E74B5" w:themeColor="accent1" w:themeShade="BF"/>
            <w:rPrChange w:id="826" w:author="Sandy Sum" w:date="2016-03-16T23:58:00Z">
              <w:rPr>
                <w:rFonts w:ascii="Andale Mono" w:hAnsi="Andale Mono"/>
                <w:color w:val="222A35" w:themeColor="text2" w:themeShade="80"/>
                <w:sz w:val="22"/>
                <w:szCs w:val="36"/>
              </w:rPr>
            </w:rPrChange>
          </w:rPr>
          <w:t>lmtest</w:t>
        </w:r>
        <w:proofErr w:type="spellEnd"/>
        <w:r w:rsidR="00A42CC3" w:rsidRPr="00512481">
          <w:rPr>
            <w:rPrChange w:id="827" w:author="Sandy Sum" w:date="2016-03-16T23:58:00Z">
              <w:rPr>
                <w:rFonts w:ascii="Andale Mono" w:hAnsi="Andale Mono"/>
                <w:color w:val="222A35" w:themeColor="text2" w:themeShade="80"/>
                <w:sz w:val="22"/>
                <w:szCs w:val="36"/>
              </w:rPr>
            </w:rPrChange>
          </w:rPr>
          <w:t xml:space="preserve"> package.</w:t>
        </w:r>
      </w:ins>
    </w:p>
    <w:p w14:paraId="118E8B1E" w14:textId="77777777" w:rsidR="00A42CC3" w:rsidRPr="00512481" w:rsidRDefault="00A42CC3" w:rsidP="00A42CC3">
      <w:pPr>
        <w:rPr>
          <w:ins w:id="828" w:author="Sandy Sum" w:date="2016-03-16T16:51:00Z"/>
          <w:rFonts w:ascii="Andale Mono" w:hAnsi="Andale Mono"/>
          <w:color w:val="222A35" w:themeColor="text2" w:themeShade="80"/>
          <w:sz w:val="20"/>
          <w:szCs w:val="20"/>
          <w:rPrChange w:id="829" w:author="Sandy Sum" w:date="2016-03-16T23:56:00Z">
            <w:rPr>
              <w:ins w:id="830" w:author="Sandy Sum" w:date="2016-03-16T16:51:00Z"/>
              <w:rFonts w:ascii="Andale Mono" w:hAnsi="Andale Mono"/>
              <w:color w:val="2E74B5" w:themeColor="accent1" w:themeShade="BF"/>
              <w:sz w:val="22"/>
              <w:szCs w:val="36"/>
            </w:rPr>
          </w:rPrChange>
        </w:rPr>
        <w:pPrChange w:id="831" w:author="Sandy Sum" w:date="2016-03-16T16:44:00Z">
          <w:pPr/>
        </w:pPrChange>
      </w:pPr>
    </w:p>
    <w:p w14:paraId="5E072239" w14:textId="77777777" w:rsidR="00A42CC3" w:rsidRPr="00512481" w:rsidRDefault="00A42CC3" w:rsidP="00A42CC3">
      <w:pPr>
        <w:rPr>
          <w:ins w:id="832" w:author="Sandy Sum" w:date="2016-03-16T16:51:00Z"/>
          <w:rFonts w:ascii="Andale Mono" w:hAnsi="Andale Mono"/>
          <w:color w:val="2E74B5" w:themeColor="accent1" w:themeShade="BF"/>
          <w:sz w:val="20"/>
          <w:szCs w:val="20"/>
          <w:rPrChange w:id="833" w:author="Sandy Sum" w:date="2016-03-16T23:56:00Z">
            <w:rPr>
              <w:ins w:id="834" w:author="Sandy Sum" w:date="2016-03-16T16:51:00Z"/>
              <w:rFonts w:ascii="Andale Mono" w:hAnsi="Andale Mono"/>
              <w:color w:val="2E74B5" w:themeColor="accent1" w:themeShade="BF"/>
              <w:sz w:val="22"/>
              <w:szCs w:val="36"/>
            </w:rPr>
          </w:rPrChange>
        </w:rPr>
      </w:pPr>
      <w:proofErr w:type="spellStart"/>
      <w:ins w:id="835" w:author="Sandy Sum" w:date="2016-03-16T16:51:00Z">
        <w:r w:rsidRPr="00512481">
          <w:rPr>
            <w:rFonts w:ascii="Andale Mono" w:hAnsi="Andale Mono"/>
            <w:color w:val="2E74B5" w:themeColor="accent1" w:themeShade="BF"/>
            <w:sz w:val="20"/>
            <w:szCs w:val="20"/>
            <w:rPrChange w:id="836" w:author="Sandy Sum" w:date="2016-03-16T23:56:00Z">
              <w:rPr>
                <w:rFonts w:ascii="Andale Mono" w:hAnsi="Andale Mono"/>
                <w:color w:val="2E74B5" w:themeColor="accent1" w:themeShade="BF"/>
                <w:sz w:val="22"/>
                <w:szCs w:val="36"/>
              </w:rPr>
            </w:rPrChange>
          </w:rPr>
          <w:t>coeftest</w:t>
        </w:r>
        <w:proofErr w:type="spellEnd"/>
        <w:r w:rsidRPr="00512481">
          <w:rPr>
            <w:rFonts w:ascii="Andale Mono" w:hAnsi="Andale Mono"/>
            <w:color w:val="2E74B5" w:themeColor="accent1" w:themeShade="BF"/>
            <w:sz w:val="20"/>
            <w:szCs w:val="20"/>
            <w:rPrChange w:id="837" w:author="Sandy Sum" w:date="2016-03-16T23:56:00Z">
              <w:rPr>
                <w:rFonts w:ascii="Andale Mono" w:hAnsi="Andale Mono"/>
                <w:color w:val="2E74B5" w:themeColor="accent1" w:themeShade="BF"/>
                <w:sz w:val="22"/>
                <w:szCs w:val="36"/>
              </w:rPr>
            </w:rPrChange>
          </w:rPr>
          <w:t>(</w:t>
        </w:r>
        <w:proofErr w:type="spellStart"/>
        <w:r w:rsidRPr="00512481">
          <w:rPr>
            <w:rFonts w:ascii="Andale Mono" w:hAnsi="Andale Mono"/>
            <w:color w:val="2E74B5" w:themeColor="accent1" w:themeShade="BF"/>
            <w:sz w:val="20"/>
            <w:szCs w:val="20"/>
            <w:rPrChange w:id="838" w:author="Sandy Sum" w:date="2016-03-16T23:56:00Z">
              <w:rPr>
                <w:rFonts w:ascii="Andale Mono" w:hAnsi="Andale Mono"/>
                <w:color w:val="2E74B5" w:themeColor="accent1" w:themeShade="BF"/>
                <w:sz w:val="22"/>
                <w:szCs w:val="36"/>
              </w:rPr>
            </w:rPrChange>
          </w:rPr>
          <w:t>bgtestwhale</w:t>
        </w:r>
        <w:proofErr w:type="spellEnd"/>
        <w:r w:rsidRPr="00512481">
          <w:rPr>
            <w:rFonts w:ascii="Andale Mono" w:hAnsi="Andale Mono"/>
            <w:color w:val="2E74B5" w:themeColor="accent1" w:themeShade="BF"/>
            <w:sz w:val="20"/>
            <w:szCs w:val="20"/>
            <w:rPrChange w:id="839" w:author="Sandy Sum" w:date="2016-03-16T23:56:00Z">
              <w:rPr>
                <w:rFonts w:ascii="Andale Mono" w:hAnsi="Andale Mono"/>
                <w:color w:val="2E74B5" w:themeColor="accent1" w:themeShade="BF"/>
                <w:sz w:val="22"/>
                <w:szCs w:val="36"/>
              </w:rPr>
            </w:rPrChange>
          </w:rPr>
          <w:t>)</w:t>
        </w:r>
      </w:ins>
    </w:p>
    <w:p w14:paraId="52B8BB19" w14:textId="77777777" w:rsidR="00A42CC3" w:rsidRPr="00A42CC3" w:rsidRDefault="00A42CC3" w:rsidP="00A42CC3">
      <w:pPr>
        <w:rPr>
          <w:ins w:id="840" w:author="Sandy Sum" w:date="2016-03-16T16:51:00Z"/>
          <w:rFonts w:ascii="Andale Mono" w:hAnsi="Andale Mono"/>
          <w:color w:val="222A35" w:themeColor="text2" w:themeShade="80"/>
          <w:sz w:val="22"/>
          <w:szCs w:val="36"/>
          <w:rPrChange w:id="841" w:author="Sandy Sum" w:date="2016-03-16T16:52:00Z">
            <w:rPr>
              <w:ins w:id="842" w:author="Sandy Sum" w:date="2016-03-16T16:51:00Z"/>
              <w:rFonts w:ascii="Andale Mono" w:hAnsi="Andale Mono"/>
              <w:color w:val="2E74B5" w:themeColor="accent1" w:themeShade="BF"/>
              <w:sz w:val="22"/>
              <w:szCs w:val="36"/>
            </w:rPr>
          </w:rPrChange>
        </w:rPr>
      </w:pPr>
    </w:p>
    <w:p w14:paraId="13EE987C" w14:textId="77777777" w:rsidR="00A42CC3" w:rsidRPr="00512481" w:rsidRDefault="00A42CC3" w:rsidP="00A42CC3">
      <w:pPr>
        <w:rPr>
          <w:ins w:id="843" w:author="Sandy Sum" w:date="2016-03-16T16:51:00Z"/>
          <w:rFonts w:ascii="Andale Mono" w:hAnsi="Andale Mono"/>
          <w:color w:val="222A35" w:themeColor="text2" w:themeShade="80"/>
          <w:sz w:val="20"/>
          <w:szCs w:val="20"/>
          <w:rPrChange w:id="844" w:author="Sandy Sum" w:date="2016-03-16T23:58:00Z">
            <w:rPr>
              <w:ins w:id="845" w:author="Sandy Sum" w:date="2016-03-16T16:51:00Z"/>
              <w:rFonts w:ascii="Andale Mono" w:hAnsi="Andale Mono"/>
              <w:color w:val="2E74B5" w:themeColor="accent1" w:themeShade="BF"/>
              <w:sz w:val="22"/>
              <w:szCs w:val="36"/>
            </w:rPr>
          </w:rPrChange>
        </w:rPr>
      </w:pPr>
      <w:ins w:id="846" w:author="Sandy Sum" w:date="2016-03-16T16:51:00Z">
        <w:r w:rsidRPr="00512481">
          <w:rPr>
            <w:rFonts w:ascii="Andale Mono" w:hAnsi="Andale Mono"/>
            <w:color w:val="222A35" w:themeColor="text2" w:themeShade="80"/>
            <w:sz w:val="20"/>
            <w:szCs w:val="20"/>
            <w:rPrChange w:id="847" w:author="Sandy Sum" w:date="2016-03-16T23:58:00Z">
              <w:rPr>
                <w:rFonts w:ascii="Andale Mono" w:hAnsi="Andale Mono"/>
                <w:color w:val="2E74B5" w:themeColor="accent1" w:themeShade="BF"/>
                <w:sz w:val="22"/>
                <w:szCs w:val="36"/>
              </w:rPr>
            </w:rPrChange>
          </w:rPr>
          <w:t>z test of coefficients:</w:t>
        </w:r>
      </w:ins>
    </w:p>
    <w:p w14:paraId="435C7DD3" w14:textId="77777777" w:rsidR="00A42CC3" w:rsidRPr="00512481" w:rsidRDefault="00A42CC3" w:rsidP="00A42CC3">
      <w:pPr>
        <w:rPr>
          <w:ins w:id="848" w:author="Sandy Sum" w:date="2016-03-16T16:51:00Z"/>
          <w:rFonts w:ascii="Andale Mono" w:hAnsi="Andale Mono"/>
          <w:color w:val="222A35" w:themeColor="text2" w:themeShade="80"/>
          <w:sz w:val="20"/>
          <w:szCs w:val="20"/>
          <w:rPrChange w:id="849" w:author="Sandy Sum" w:date="2016-03-16T23:58:00Z">
            <w:rPr>
              <w:ins w:id="850" w:author="Sandy Sum" w:date="2016-03-16T16:51:00Z"/>
              <w:rFonts w:ascii="Andale Mono" w:hAnsi="Andale Mono"/>
              <w:color w:val="2E74B5" w:themeColor="accent1" w:themeShade="BF"/>
              <w:sz w:val="22"/>
              <w:szCs w:val="36"/>
            </w:rPr>
          </w:rPrChange>
        </w:rPr>
      </w:pPr>
    </w:p>
    <w:p w14:paraId="4E53EB02" w14:textId="77777777" w:rsidR="00A42CC3" w:rsidRPr="00512481" w:rsidRDefault="00A42CC3" w:rsidP="00A42CC3">
      <w:pPr>
        <w:rPr>
          <w:ins w:id="851" w:author="Sandy Sum" w:date="2016-03-16T16:51:00Z"/>
          <w:rFonts w:ascii="Andale Mono" w:hAnsi="Andale Mono"/>
          <w:color w:val="222A35" w:themeColor="text2" w:themeShade="80"/>
          <w:sz w:val="20"/>
          <w:szCs w:val="20"/>
          <w:rPrChange w:id="852" w:author="Sandy Sum" w:date="2016-03-16T23:58:00Z">
            <w:rPr>
              <w:ins w:id="853" w:author="Sandy Sum" w:date="2016-03-16T16:51:00Z"/>
              <w:rFonts w:ascii="Andale Mono" w:hAnsi="Andale Mono"/>
              <w:color w:val="2E74B5" w:themeColor="accent1" w:themeShade="BF"/>
              <w:sz w:val="22"/>
              <w:szCs w:val="36"/>
            </w:rPr>
          </w:rPrChange>
        </w:rPr>
      </w:pPr>
      <w:ins w:id="854" w:author="Sandy Sum" w:date="2016-03-16T16:51:00Z">
        <w:r w:rsidRPr="00512481">
          <w:rPr>
            <w:rFonts w:ascii="Andale Mono" w:hAnsi="Andale Mono"/>
            <w:color w:val="222A35" w:themeColor="text2" w:themeShade="80"/>
            <w:sz w:val="20"/>
            <w:szCs w:val="20"/>
            <w:rPrChange w:id="855" w:author="Sandy Sum" w:date="2016-03-16T23:58:00Z">
              <w:rPr>
                <w:rFonts w:ascii="Andale Mono" w:hAnsi="Andale Mono"/>
                <w:color w:val="2E74B5" w:themeColor="accent1" w:themeShade="BF"/>
                <w:sz w:val="22"/>
                <w:szCs w:val="36"/>
              </w:rPr>
            </w:rPrChange>
          </w:rPr>
          <w:t xml:space="preserve">               Estimate Std. Error z </w:t>
        </w:r>
        <w:proofErr w:type="gramStart"/>
        <w:r w:rsidRPr="00512481">
          <w:rPr>
            <w:rFonts w:ascii="Andale Mono" w:hAnsi="Andale Mono"/>
            <w:color w:val="222A35" w:themeColor="text2" w:themeShade="80"/>
            <w:sz w:val="20"/>
            <w:szCs w:val="20"/>
            <w:rPrChange w:id="856" w:author="Sandy Sum" w:date="2016-03-16T23:58:00Z">
              <w:rPr>
                <w:rFonts w:ascii="Andale Mono" w:hAnsi="Andale Mono"/>
                <w:color w:val="2E74B5" w:themeColor="accent1" w:themeShade="BF"/>
                <w:sz w:val="22"/>
                <w:szCs w:val="36"/>
              </w:rPr>
            </w:rPrChange>
          </w:rPr>
          <w:t xml:space="preserve">value  </w:t>
        </w:r>
        <w:proofErr w:type="spellStart"/>
        <w:r w:rsidRPr="00512481">
          <w:rPr>
            <w:rFonts w:ascii="Andale Mono" w:hAnsi="Andale Mono"/>
            <w:color w:val="222A35" w:themeColor="text2" w:themeShade="80"/>
            <w:sz w:val="20"/>
            <w:szCs w:val="20"/>
            <w:rPrChange w:id="857" w:author="Sandy Sum" w:date="2016-03-16T23:58:00Z">
              <w:rPr>
                <w:rFonts w:ascii="Andale Mono" w:hAnsi="Andale Mono"/>
                <w:color w:val="2E74B5" w:themeColor="accent1" w:themeShade="BF"/>
                <w:sz w:val="22"/>
                <w:szCs w:val="36"/>
              </w:rPr>
            </w:rPrChange>
          </w:rPr>
          <w:t>Pr</w:t>
        </w:r>
        <w:proofErr w:type="spellEnd"/>
        <w:proofErr w:type="gramEnd"/>
        <w:r w:rsidRPr="00512481">
          <w:rPr>
            <w:rFonts w:ascii="Andale Mono" w:hAnsi="Andale Mono"/>
            <w:color w:val="222A35" w:themeColor="text2" w:themeShade="80"/>
            <w:sz w:val="20"/>
            <w:szCs w:val="20"/>
            <w:rPrChange w:id="858" w:author="Sandy Sum" w:date="2016-03-16T23:58:00Z">
              <w:rPr>
                <w:rFonts w:ascii="Andale Mono" w:hAnsi="Andale Mono"/>
                <w:color w:val="2E74B5" w:themeColor="accent1" w:themeShade="BF"/>
                <w:sz w:val="22"/>
                <w:szCs w:val="36"/>
              </w:rPr>
            </w:rPrChange>
          </w:rPr>
          <w:t xml:space="preserve">(&gt;|z|)    </w:t>
        </w:r>
      </w:ins>
    </w:p>
    <w:p w14:paraId="046B8006" w14:textId="77777777" w:rsidR="00A42CC3" w:rsidRPr="00512481" w:rsidRDefault="00A42CC3" w:rsidP="00A42CC3">
      <w:pPr>
        <w:rPr>
          <w:ins w:id="859" w:author="Sandy Sum" w:date="2016-03-16T16:51:00Z"/>
          <w:rFonts w:ascii="Andale Mono" w:hAnsi="Andale Mono"/>
          <w:color w:val="222A35" w:themeColor="text2" w:themeShade="80"/>
          <w:sz w:val="20"/>
          <w:szCs w:val="20"/>
          <w:rPrChange w:id="860" w:author="Sandy Sum" w:date="2016-03-16T23:58:00Z">
            <w:rPr>
              <w:ins w:id="861" w:author="Sandy Sum" w:date="2016-03-16T16:51:00Z"/>
              <w:rFonts w:ascii="Andale Mono" w:hAnsi="Andale Mono"/>
              <w:color w:val="2E74B5" w:themeColor="accent1" w:themeShade="BF"/>
              <w:sz w:val="22"/>
              <w:szCs w:val="36"/>
            </w:rPr>
          </w:rPrChange>
        </w:rPr>
      </w:pPr>
      <w:ins w:id="862" w:author="Sandy Sum" w:date="2016-03-16T16:51:00Z">
        <w:r w:rsidRPr="00512481">
          <w:rPr>
            <w:rFonts w:ascii="Andale Mono" w:hAnsi="Andale Mono"/>
            <w:color w:val="222A35" w:themeColor="text2" w:themeShade="80"/>
            <w:sz w:val="20"/>
            <w:szCs w:val="20"/>
            <w:rPrChange w:id="863" w:author="Sandy Sum" w:date="2016-03-16T23:58:00Z">
              <w:rPr>
                <w:rFonts w:ascii="Andale Mono" w:hAnsi="Andale Mono"/>
                <w:color w:val="2E74B5" w:themeColor="accent1" w:themeShade="BF"/>
                <w:sz w:val="22"/>
                <w:szCs w:val="36"/>
              </w:rPr>
            </w:rPrChange>
          </w:rPr>
          <w:t>(Intercept</w:t>
        </w:r>
        <w:proofErr w:type="gramStart"/>
        <w:r w:rsidRPr="00512481">
          <w:rPr>
            <w:rFonts w:ascii="Andale Mono" w:hAnsi="Andale Mono"/>
            <w:color w:val="222A35" w:themeColor="text2" w:themeShade="80"/>
            <w:sz w:val="20"/>
            <w:szCs w:val="20"/>
            <w:rPrChange w:id="864" w:author="Sandy Sum" w:date="2016-03-16T23:58:00Z">
              <w:rPr>
                <w:rFonts w:ascii="Andale Mono" w:hAnsi="Andale Mono"/>
                <w:color w:val="2E74B5" w:themeColor="accent1" w:themeShade="BF"/>
                <w:sz w:val="22"/>
                <w:szCs w:val="36"/>
              </w:rPr>
            </w:rPrChange>
          </w:rPr>
          <w:t>)  -</w:t>
        </w:r>
        <w:proofErr w:type="gramEnd"/>
        <w:r w:rsidRPr="00512481">
          <w:rPr>
            <w:rFonts w:ascii="Andale Mono" w:hAnsi="Andale Mono"/>
            <w:color w:val="222A35" w:themeColor="text2" w:themeShade="80"/>
            <w:sz w:val="20"/>
            <w:szCs w:val="20"/>
            <w:rPrChange w:id="865" w:author="Sandy Sum" w:date="2016-03-16T23:58:00Z">
              <w:rPr>
                <w:rFonts w:ascii="Andale Mono" w:hAnsi="Andale Mono"/>
                <w:color w:val="2E74B5" w:themeColor="accent1" w:themeShade="BF"/>
                <w:sz w:val="22"/>
                <w:szCs w:val="36"/>
              </w:rPr>
            </w:rPrChange>
          </w:rPr>
          <w:t xml:space="preserve">263.12052  735.42807 -0.3578 0.7205089    </w:t>
        </w:r>
      </w:ins>
    </w:p>
    <w:p w14:paraId="2B1B26EB" w14:textId="77777777" w:rsidR="00A42CC3" w:rsidRPr="00512481" w:rsidRDefault="00A42CC3" w:rsidP="00A42CC3">
      <w:pPr>
        <w:rPr>
          <w:ins w:id="866" w:author="Sandy Sum" w:date="2016-03-16T16:51:00Z"/>
          <w:rFonts w:ascii="Andale Mono" w:hAnsi="Andale Mono"/>
          <w:color w:val="222A35" w:themeColor="text2" w:themeShade="80"/>
          <w:sz w:val="20"/>
          <w:szCs w:val="20"/>
          <w:rPrChange w:id="867" w:author="Sandy Sum" w:date="2016-03-16T23:58:00Z">
            <w:rPr>
              <w:ins w:id="868" w:author="Sandy Sum" w:date="2016-03-16T16:51:00Z"/>
              <w:rFonts w:ascii="Andale Mono" w:hAnsi="Andale Mono"/>
              <w:color w:val="2E74B5" w:themeColor="accent1" w:themeShade="BF"/>
              <w:sz w:val="22"/>
              <w:szCs w:val="36"/>
            </w:rPr>
          </w:rPrChange>
        </w:rPr>
      </w:pPr>
      <w:ins w:id="869" w:author="Sandy Sum" w:date="2016-03-16T16:51:00Z">
        <w:r w:rsidRPr="00512481">
          <w:rPr>
            <w:rFonts w:ascii="Andale Mono" w:hAnsi="Andale Mono"/>
            <w:color w:val="222A35" w:themeColor="text2" w:themeShade="80"/>
            <w:sz w:val="20"/>
            <w:szCs w:val="20"/>
            <w:rPrChange w:id="870" w:author="Sandy Sum" w:date="2016-03-16T23:58:00Z">
              <w:rPr>
                <w:rFonts w:ascii="Andale Mono" w:hAnsi="Andale Mono"/>
                <w:color w:val="2E74B5" w:themeColor="accent1" w:themeShade="BF"/>
                <w:sz w:val="22"/>
                <w:szCs w:val="36"/>
              </w:rPr>
            </w:rPrChange>
          </w:rPr>
          <w:t xml:space="preserve">Year            0.13220    </w:t>
        </w:r>
        <w:proofErr w:type="gramStart"/>
        <w:r w:rsidRPr="00512481">
          <w:rPr>
            <w:rFonts w:ascii="Andale Mono" w:hAnsi="Andale Mono"/>
            <w:color w:val="222A35" w:themeColor="text2" w:themeShade="80"/>
            <w:sz w:val="20"/>
            <w:szCs w:val="20"/>
            <w:rPrChange w:id="871" w:author="Sandy Sum" w:date="2016-03-16T23:58:00Z">
              <w:rPr>
                <w:rFonts w:ascii="Andale Mono" w:hAnsi="Andale Mono"/>
                <w:color w:val="2E74B5" w:themeColor="accent1" w:themeShade="BF"/>
                <w:sz w:val="22"/>
                <w:szCs w:val="36"/>
              </w:rPr>
            </w:rPrChange>
          </w:rPr>
          <w:t>0.36867  0.3586</w:t>
        </w:r>
        <w:proofErr w:type="gramEnd"/>
        <w:r w:rsidRPr="00512481">
          <w:rPr>
            <w:rFonts w:ascii="Andale Mono" w:hAnsi="Andale Mono"/>
            <w:color w:val="222A35" w:themeColor="text2" w:themeShade="80"/>
            <w:sz w:val="20"/>
            <w:szCs w:val="20"/>
            <w:rPrChange w:id="872" w:author="Sandy Sum" w:date="2016-03-16T23:58:00Z">
              <w:rPr>
                <w:rFonts w:ascii="Andale Mono" w:hAnsi="Andale Mono"/>
                <w:color w:val="2E74B5" w:themeColor="accent1" w:themeShade="BF"/>
                <w:sz w:val="22"/>
                <w:szCs w:val="36"/>
              </w:rPr>
            </w:rPrChange>
          </w:rPr>
          <w:t xml:space="preserve"> 0.7198942    </w:t>
        </w:r>
      </w:ins>
    </w:p>
    <w:p w14:paraId="720F2C99" w14:textId="77777777" w:rsidR="00670CB7" w:rsidRPr="00512481" w:rsidDel="00951728" w:rsidRDefault="00A42CC3" w:rsidP="00512481">
      <w:pPr>
        <w:pStyle w:val="ListParagraph"/>
        <w:numPr>
          <w:ilvl w:val="0"/>
          <w:numId w:val="7"/>
        </w:numPr>
        <w:pBdr>
          <w:bottom w:val="single" w:sz="6" w:space="1" w:color="auto"/>
        </w:pBdr>
        <w:rPr>
          <w:del w:id="873" w:author="Sandy Sum" w:date="2016-03-16T19:20:00Z"/>
          <w:rFonts w:ascii="Andale Mono" w:hAnsi="Andale Mono"/>
          <w:color w:val="222A35" w:themeColor="text2" w:themeShade="80"/>
          <w:sz w:val="20"/>
          <w:szCs w:val="20"/>
          <w:rPrChange w:id="874" w:author="Sandy Sum" w:date="2016-03-16T23:58:00Z">
            <w:rPr>
              <w:del w:id="875" w:author="Sandy Sum" w:date="2016-03-16T19:20:00Z"/>
              <w:szCs w:val="36"/>
            </w:rPr>
          </w:rPrChange>
        </w:rPr>
        <w:pPrChange w:id="876" w:author="Sandy Sum" w:date="2016-03-16T23:58:00Z">
          <w:pPr>
            <w:pStyle w:val="ListParagraph"/>
            <w:numPr>
              <w:numId w:val="1"/>
            </w:numPr>
            <w:ind w:hanging="360"/>
          </w:pPr>
        </w:pPrChange>
      </w:pPr>
      <w:ins w:id="877" w:author="Sandy Sum" w:date="2016-03-16T16:51:00Z">
        <w:r w:rsidRPr="00512481">
          <w:rPr>
            <w:rFonts w:ascii="Andale Mono" w:hAnsi="Andale Mono"/>
            <w:color w:val="222A35" w:themeColor="text2" w:themeShade="80"/>
            <w:sz w:val="20"/>
            <w:szCs w:val="20"/>
            <w:rPrChange w:id="878" w:author="Sandy Sum" w:date="2016-03-16T23:58:00Z">
              <w:rPr>
                <w:rFonts w:ascii="Andale Mono" w:hAnsi="Andale Mono"/>
                <w:color w:val="2E74B5" w:themeColor="accent1" w:themeShade="BF"/>
                <w:sz w:val="22"/>
                <w:szCs w:val="36"/>
              </w:rPr>
            </w:rPrChange>
          </w:rPr>
          <w:t>lag(</w:t>
        </w:r>
        <w:proofErr w:type="spellStart"/>
        <w:r w:rsidRPr="00512481">
          <w:rPr>
            <w:rFonts w:ascii="Andale Mono" w:hAnsi="Andale Mono"/>
            <w:color w:val="222A35" w:themeColor="text2" w:themeShade="80"/>
            <w:sz w:val="20"/>
            <w:szCs w:val="20"/>
            <w:rPrChange w:id="879" w:author="Sandy Sum" w:date="2016-03-16T23:58:00Z">
              <w:rPr>
                <w:rFonts w:ascii="Andale Mono" w:hAnsi="Andale Mono"/>
                <w:color w:val="2E74B5" w:themeColor="accent1" w:themeShade="BF"/>
                <w:sz w:val="22"/>
                <w:szCs w:val="36"/>
              </w:rPr>
            </w:rPrChange>
          </w:rPr>
          <w:t>resid</w:t>
        </w:r>
        <w:proofErr w:type="spellEnd"/>
        <w:r w:rsidRPr="00512481">
          <w:rPr>
            <w:rFonts w:ascii="Andale Mono" w:hAnsi="Andale Mono"/>
            <w:color w:val="222A35" w:themeColor="text2" w:themeShade="80"/>
            <w:sz w:val="20"/>
            <w:szCs w:val="20"/>
            <w:rPrChange w:id="880" w:author="Sandy Sum" w:date="2016-03-16T23:58:00Z">
              <w:rPr>
                <w:rFonts w:ascii="Andale Mono" w:hAnsi="Andale Mono"/>
                <w:color w:val="2E74B5" w:themeColor="accent1" w:themeShade="BF"/>
                <w:sz w:val="22"/>
                <w:szCs w:val="36"/>
              </w:rPr>
            </w:rPrChange>
          </w:rPr>
          <w:t>)_1    0.62740    0.16289  3.8517 0.0001173 ***</w:t>
        </w:r>
      </w:ins>
    </w:p>
    <w:p w14:paraId="67FCFBEE" w14:textId="1F3729A8" w:rsidR="00670CB7" w:rsidRPr="00951728" w:rsidDel="00951728" w:rsidRDefault="00055261" w:rsidP="00951728">
      <w:pPr>
        <w:pStyle w:val="ListParagraph"/>
        <w:numPr>
          <w:ilvl w:val="0"/>
          <w:numId w:val="3"/>
        </w:numPr>
        <w:rPr>
          <w:del w:id="881" w:author="Sandy Sum" w:date="2016-03-16T19:20:00Z"/>
          <w:rPrChange w:id="882" w:author="Sandy Sum" w:date="2016-03-16T19:26:00Z">
            <w:rPr>
              <w:del w:id="883" w:author="Sandy Sum" w:date="2016-03-16T19:20:00Z"/>
            </w:rPr>
          </w:rPrChange>
        </w:rPr>
        <w:pPrChange w:id="884" w:author="Sandy Sum" w:date="2016-03-16T19:26:00Z">
          <w:pPr>
            <w:pStyle w:val="ListParagraph"/>
            <w:numPr>
              <w:numId w:val="1"/>
            </w:numPr>
            <w:ind w:hanging="360"/>
          </w:pPr>
        </w:pPrChange>
      </w:pPr>
      <w:del w:id="885" w:author="Sandy Sum" w:date="2016-03-16T19:20:00Z">
        <w:r w:rsidRPr="00951728" w:rsidDel="00951728">
          <w:rPr>
            <w:rPrChange w:id="886" w:author="Sandy Sum" w:date="2016-03-16T19:26:00Z">
              <w:rPr/>
            </w:rPrChange>
          </w:rPr>
          <w:delText xml:space="preserve">Plot your residuals against </w:delText>
        </w:r>
        <w:r w:rsidR="00A83293" w:rsidRPr="00951728" w:rsidDel="00951728">
          <w:rPr>
            <w:rPrChange w:id="887" w:author="Sandy Sum" w:date="2016-03-16T19:26:00Z">
              <w:rPr/>
            </w:rPrChange>
          </w:rPr>
          <w:delText>time</w:delText>
        </w:r>
      </w:del>
    </w:p>
    <w:p w14:paraId="66FA88A1" w14:textId="216271A1" w:rsidR="00055261" w:rsidRPr="00951728" w:rsidDel="00951728" w:rsidRDefault="00055261" w:rsidP="00951728">
      <w:pPr>
        <w:rPr>
          <w:del w:id="888" w:author="Sandy Sum" w:date="2016-03-16T19:20:00Z"/>
          <w:rFonts w:ascii="Andale Mono" w:hAnsi="Andale Mono"/>
          <w:color w:val="222A35" w:themeColor="text2" w:themeShade="80"/>
          <w:sz w:val="22"/>
          <w:szCs w:val="36"/>
          <w:rPrChange w:id="889" w:author="Sandy Sum" w:date="2016-03-16T19:23:00Z">
            <w:rPr>
              <w:del w:id="890" w:author="Sandy Sum" w:date="2016-03-16T19:20:00Z"/>
            </w:rPr>
          </w:rPrChange>
        </w:rPr>
        <w:pPrChange w:id="891" w:author="Sandy Sum" w:date="2016-03-16T19:22:00Z">
          <w:pPr>
            <w:pStyle w:val="ListParagraph"/>
            <w:numPr>
              <w:numId w:val="1"/>
            </w:numPr>
            <w:ind w:hanging="360"/>
          </w:pPr>
        </w:pPrChange>
      </w:pPr>
      <w:del w:id="892" w:author="Sandy Sum" w:date="2016-03-16T19:20:00Z">
        <w:r w:rsidRPr="00951728" w:rsidDel="00951728">
          <w:rPr>
            <w:rFonts w:ascii="Andale Mono" w:hAnsi="Andale Mono"/>
            <w:color w:val="222A35" w:themeColor="text2" w:themeShade="80"/>
            <w:sz w:val="22"/>
            <w:szCs w:val="36"/>
            <w:rPrChange w:id="893" w:author="Sandy Sum" w:date="2016-03-16T19:23:00Z">
              <w:rPr/>
            </w:rPrChange>
          </w:rPr>
          <w:delText xml:space="preserve">Plot your residuals against </w:delText>
        </w:r>
        <w:r w:rsidR="00BA1A4C" w:rsidRPr="00951728" w:rsidDel="00951728">
          <w:rPr>
            <w:rFonts w:ascii="Andale Mono" w:hAnsi="Andale Mono"/>
            <w:color w:val="222A35" w:themeColor="text2" w:themeShade="80"/>
            <w:sz w:val="22"/>
            <w:szCs w:val="36"/>
            <w:rPrChange w:id="894" w:author="Sandy Sum" w:date="2016-03-16T19:23:00Z">
              <w:rPr/>
            </w:rPrChange>
          </w:rPr>
          <w:delText>lags</w:delText>
        </w:r>
      </w:del>
    </w:p>
    <w:p w14:paraId="34587D61" w14:textId="4355A5B1" w:rsidR="00BA1A4C" w:rsidRPr="00951728" w:rsidDel="00951728" w:rsidRDefault="00BA1A4C" w:rsidP="00951728">
      <w:pPr>
        <w:rPr>
          <w:del w:id="895" w:author="Sandy Sum" w:date="2016-03-16T19:20:00Z"/>
          <w:rFonts w:ascii="Andale Mono" w:hAnsi="Andale Mono"/>
          <w:color w:val="222A35" w:themeColor="text2" w:themeShade="80"/>
          <w:sz w:val="22"/>
          <w:szCs w:val="36"/>
          <w:rPrChange w:id="896" w:author="Sandy Sum" w:date="2016-03-16T19:23:00Z">
            <w:rPr>
              <w:del w:id="897" w:author="Sandy Sum" w:date="2016-03-16T19:20:00Z"/>
            </w:rPr>
          </w:rPrChange>
        </w:rPr>
        <w:pPrChange w:id="898" w:author="Sandy Sum" w:date="2016-03-16T19:22:00Z">
          <w:pPr>
            <w:pStyle w:val="ListParagraph"/>
            <w:numPr>
              <w:numId w:val="1"/>
            </w:numPr>
            <w:ind w:hanging="360"/>
          </w:pPr>
        </w:pPrChange>
      </w:pPr>
      <w:del w:id="899" w:author="Sandy Sum" w:date="2016-03-16T19:20:00Z">
        <w:r w:rsidRPr="00951728" w:rsidDel="00951728">
          <w:rPr>
            <w:rFonts w:ascii="Andale Mono" w:hAnsi="Andale Mono"/>
            <w:color w:val="222A35" w:themeColor="text2" w:themeShade="80"/>
            <w:sz w:val="22"/>
            <w:szCs w:val="36"/>
            <w:rPrChange w:id="900" w:author="Sandy Sum" w:date="2016-03-16T19:23:00Z">
              <w:rPr/>
            </w:rPrChange>
          </w:rPr>
          <w:delText>Calculating the correlation coefficient r for the correlation between the residuals and their lags (AFC)</w:delText>
        </w:r>
      </w:del>
    </w:p>
    <w:p w14:paraId="41CEB380" w14:textId="47C23DBC" w:rsidR="00BA1A4C" w:rsidRPr="00951728" w:rsidDel="00951728" w:rsidRDefault="00BA1A4C" w:rsidP="00951728">
      <w:pPr>
        <w:rPr>
          <w:del w:id="901" w:author="Sandy Sum" w:date="2016-03-16T19:20:00Z"/>
          <w:rFonts w:ascii="Andale Mono" w:hAnsi="Andale Mono"/>
          <w:color w:val="222A35" w:themeColor="text2" w:themeShade="80"/>
          <w:sz w:val="22"/>
          <w:szCs w:val="36"/>
          <w:rPrChange w:id="902" w:author="Sandy Sum" w:date="2016-03-16T19:23:00Z">
            <w:rPr>
              <w:del w:id="903" w:author="Sandy Sum" w:date="2016-03-16T19:20:00Z"/>
            </w:rPr>
          </w:rPrChange>
        </w:rPr>
        <w:pPrChange w:id="904" w:author="Sandy Sum" w:date="2016-03-16T19:22:00Z">
          <w:pPr>
            <w:pStyle w:val="ListParagraph"/>
            <w:numPr>
              <w:numId w:val="1"/>
            </w:numPr>
            <w:ind w:hanging="360"/>
          </w:pPr>
        </w:pPrChange>
      </w:pPr>
      <w:del w:id="905" w:author="Sandy Sum" w:date="2016-03-16T19:20:00Z">
        <w:r w:rsidRPr="00951728" w:rsidDel="00951728">
          <w:rPr>
            <w:rFonts w:ascii="Andale Mono" w:hAnsi="Andale Mono"/>
            <w:color w:val="222A35" w:themeColor="text2" w:themeShade="80"/>
            <w:sz w:val="22"/>
            <w:szCs w:val="36"/>
            <w:rPrChange w:id="906" w:author="Sandy Sum" w:date="2016-03-16T19:23:00Z">
              <w:rPr/>
            </w:rPrChange>
          </w:rPr>
          <w:delText>The Durbin-Watson Test</w:delText>
        </w:r>
      </w:del>
    </w:p>
    <w:p w14:paraId="31C9175C" w14:textId="77777777" w:rsidR="00BA1A4C" w:rsidRPr="00951728" w:rsidRDefault="00BA1A4C" w:rsidP="00951728">
      <w:pPr>
        <w:rPr>
          <w:rFonts w:ascii="Andale Mono" w:hAnsi="Andale Mono"/>
          <w:color w:val="222A35" w:themeColor="text2" w:themeShade="80"/>
          <w:sz w:val="22"/>
          <w:szCs w:val="36"/>
          <w:rPrChange w:id="907" w:author="Sandy Sum" w:date="2016-03-16T19:23:00Z">
            <w:rPr/>
          </w:rPrChange>
        </w:rPr>
        <w:pPrChange w:id="908" w:author="Sandy Sum" w:date="2016-03-16T19:22:00Z">
          <w:pPr>
            <w:pStyle w:val="ListParagraph"/>
            <w:numPr>
              <w:numId w:val="1"/>
            </w:numPr>
            <w:ind w:hanging="360"/>
          </w:pPr>
        </w:pPrChange>
      </w:pPr>
    </w:p>
    <w:p w14:paraId="2581A009" w14:textId="77777777" w:rsidR="00512481" w:rsidRDefault="00512481">
      <w:pPr>
        <w:rPr>
          <w:ins w:id="909" w:author="Sandy Sum" w:date="2016-03-16T23:58:00Z"/>
        </w:rPr>
      </w:pPr>
    </w:p>
    <w:p w14:paraId="325FD5DB" w14:textId="6694FEB5" w:rsidR="003A1CAF" w:rsidRDefault="00512481">
      <w:pPr>
        <w:rPr>
          <w:ins w:id="910" w:author="Sandy Sum" w:date="2016-03-16T23:58:00Z"/>
        </w:rPr>
      </w:pPr>
      <w:ins w:id="911" w:author="Sandy Sum" w:date="2016-03-16T23:58:00Z">
        <w:r w:rsidRPr="00512481">
          <w:rPr>
            <w:rPrChange w:id="912" w:author="Sandy Sum" w:date="2016-03-16T23:58:00Z">
              <w:rPr>
                <w:sz w:val="36"/>
                <w:szCs w:val="36"/>
              </w:rPr>
            </w:rPrChange>
          </w:rPr>
          <w:t>Note that the estimate of the lag</w:t>
        </w:r>
        <w:r>
          <w:t xml:space="preserve"> (0.627) is similar to the value we get in the </w:t>
        </w:r>
        <w:proofErr w:type="spellStart"/>
        <w:r>
          <w:t>correlogram</w:t>
        </w:r>
        <w:proofErr w:type="spellEnd"/>
        <w:r>
          <w:t>.</w:t>
        </w:r>
      </w:ins>
    </w:p>
    <w:p w14:paraId="78E53522" w14:textId="77777777" w:rsidR="00512481" w:rsidRDefault="00512481">
      <w:pPr>
        <w:rPr>
          <w:ins w:id="913" w:author="Sandy Sum" w:date="2016-03-16T23:59:00Z"/>
        </w:rPr>
      </w:pPr>
    </w:p>
    <w:p w14:paraId="2AB9BCBE" w14:textId="77777777" w:rsidR="00512481" w:rsidRDefault="00512481">
      <w:pPr>
        <w:rPr>
          <w:ins w:id="914" w:author="Sandy Sum" w:date="2016-03-16T23:59:00Z"/>
        </w:rPr>
      </w:pPr>
    </w:p>
    <w:p w14:paraId="328A8BC2" w14:textId="77777777" w:rsidR="00512481" w:rsidRDefault="00512481">
      <w:pPr>
        <w:rPr>
          <w:ins w:id="915" w:author="Sandy Sum" w:date="2016-03-16T23:59:00Z"/>
        </w:rPr>
      </w:pPr>
    </w:p>
    <w:p w14:paraId="082056F0" w14:textId="77777777" w:rsidR="00512481" w:rsidRDefault="00512481">
      <w:pPr>
        <w:rPr>
          <w:ins w:id="916" w:author="Sandy Sum" w:date="2016-03-16T23:59:00Z"/>
        </w:rPr>
      </w:pPr>
    </w:p>
    <w:p w14:paraId="5BB3F746" w14:textId="77777777" w:rsidR="00512481" w:rsidRDefault="00512481">
      <w:pPr>
        <w:rPr>
          <w:ins w:id="917" w:author="Sandy Sum" w:date="2016-03-16T23:59:00Z"/>
        </w:rPr>
      </w:pPr>
    </w:p>
    <w:p w14:paraId="22221A37" w14:textId="77777777" w:rsidR="00512481" w:rsidRDefault="00512481">
      <w:pPr>
        <w:rPr>
          <w:ins w:id="918" w:author="Sandy Sum" w:date="2016-03-16T23:59:00Z"/>
        </w:rPr>
      </w:pPr>
    </w:p>
    <w:p w14:paraId="27880784" w14:textId="77777777" w:rsidR="00F95305" w:rsidRDefault="00F95305">
      <w:pPr>
        <w:rPr>
          <w:ins w:id="919" w:author="Sandy Sum" w:date="2016-03-17T20:51:00Z"/>
        </w:rPr>
      </w:pPr>
    </w:p>
    <w:p w14:paraId="6310E411" w14:textId="77777777" w:rsidR="003338D7" w:rsidRDefault="003338D7">
      <w:pPr>
        <w:rPr>
          <w:ins w:id="920" w:author="Sandy Sum" w:date="2016-03-16T23:59:00Z"/>
        </w:rPr>
      </w:pPr>
    </w:p>
    <w:p w14:paraId="0A91E071" w14:textId="77777777" w:rsidR="001F3C04" w:rsidRPr="00F95305" w:rsidRDefault="001F3C04">
      <w:pPr>
        <w:rPr>
          <w:ins w:id="921" w:author="Sandy Sum" w:date="2016-03-17T00:19:00Z"/>
          <w:sz w:val="40"/>
          <w:szCs w:val="36"/>
          <w:rPrChange w:id="922" w:author="Sandy Sum" w:date="2016-03-17T00:20:00Z">
            <w:rPr>
              <w:ins w:id="923" w:author="Sandy Sum" w:date="2016-03-17T00:19:00Z"/>
              <w:sz w:val="36"/>
              <w:szCs w:val="36"/>
            </w:rPr>
          </w:rPrChange>
        </w:rPr>
      </w:pPr>
      <w:r w:rsidRPr="00F95305">
        <w:rPr>
          <w:sz w:val="40"/>
          <w:szCs w:val="36"/>
          <w:rPrChange w:id="924" w:author="Sandy Sum" w:date="2016-03-17T00:20:00Z">
            <w:rPr>
              <w:sz w:val="36"/>
              <w:szCs w:val="36"/>
            </w:rPr>
          </w:rPrChange>
        </w:rPr>
        <w:lastRenderedPageBreak/>
        <w:t>Remedy</w:t>
      </w:r>
    </w:p>
    <w:p w14:paraId="74D19683" w14:textId="77777777" w:rsidR="00F95305" w:rsidRPr="001F3C04" w:rsidRDefault="00F95305">
      <w:pPr>
        <w:rPr>
          <w:sz w:val="36"/>
          <w:szCs w:val="36"/>
        </w:rPr>
      </w:pPr>
    </w:p>
    <w:p w14:paraId="70C6C8E5" w14:textId="4C74FAB4" w:rsidR="00F920E8" w:rsidRPr="00F920E8" w:rsidRDefault="003A1CAF" w:rsidP="003A1CAF">
      <w:pPr>
        <w:rPr>
          <w:ins w:id="925" w:author="Sandy Sum" w:date="2016-03-16T21:10:00Z"/>
          <w:rPrChange w:id="926" w:author="Sandy Sum" w:date="2016-03-16T21:11:00Z">
            <w:rPr>
              <w:ins w:id="927" w:author="Sandy Sum" w:date="2016-03-16T21:10:00Z"/>
              <w:sz w:val="36"/>
              <w:szCs w:val="36"/>
            </w:rPr>
          </w:rPrChange>
        </w:rPr>
        <w:pPrChange w:id="928" w:author="Sandy Sum" w:date="2016-03-16T21:11:00Z">
          <w:pPr/>
        </w:pPrChange>
      </w:pPr>
      <w:ins w:id="929" w:author="Sandy Sum" w:date="2016-03-16T21:11:00Z">
        <w:r>
          <w:t>When you have detected serial correlation, start by looking at the</w:t>
        </w:r>
      </w:ins>
      <w:ins w:id="930" w:author="Sandy Sum" w:date="2016-03-16T21:10:00Z">
        <w:r>
          <w:rPr>
            <w:rPrChange w:id="931" w:author="Sandy Sum" w:date="2016-03-16T21:11:00Z">
              <w:rPr/>
            </w:rPrChange>
          </w:rPr>
          <w:t xml:space="preserve"> specification of the equation </w:t>
        </w:r>
      </w:ins>
      <w:ins w:id="932" w:author="Sandy Sum" w:date="2016-03-16T21:14:00Z">
        <w:r>
          <w:t xml:space="preserve">using your conceptual knowledge </w:t>
        </w:r>
      </w:ins>
      <w:ins w:id="933" w:author="Sandy Sum" w:date="2016-03-16T21:10:00Z">
        <w:r>
          <w:rPr>
            <w:rPrChange w:id="934" w:author="Sandy Sum" w:date="2016-03-16T21:11:00Z">
              <w:rPr/>
            </w:rPrChange>
          </w:rPr>
          <w:t>f</w:t>
        </w:r>
        <w:r w:rsidR="00F920E8" w:rsidRPr="00F920E8">
          <w:rPr>
            <w:rPrChange w:id="935" w:author="Sandy Sum" w:date="2016-03-16T21:11:00Z">
              <w:rPr>
                <w:sz w:val="36"/>
                <w:szCs w:val="36"/>
              </w:rPr>
            </w:rPrChange>
          </w:rPr>
          <w:t>or possible errors that</w:t>
        </w:r>
      </w:ins>
      <w:ins w:id="936" w:author="Sandy Sum" w:date="2016-03-16T21:11:00Z">
        <w:r>
          <w:t xml:space="preserve"> </w:t>
        </w:r>
      </w:ins>
      <w:ins w:id="937" w:author="Sandy Sum" w:date="2016-03-16T21:10:00Z">
        <w:r w:rsidR="00F920E8" w:rsidRPr="00F920E8">
          <w:rPr>
            <w:rPrChange w:id="938" w:author="Sandy Sum" w:date="2016-03-16T21:11:00Z">
              <w:rPr>
                <w:sz w:val="36"/>
                <w:szCs w:val="36"/>
              </w:rPr>
            </w:rPrChange>
          </w:rPr>
          <w:t>might be causing impure serial correlation</w:t>
        </w:r>
      </w:ins>
      <w:ins w:id="939" w:author="Sandy Sum" w:date="2016-03-16T21:12:00Z">
        <w:r>
          <w:rPr>
            <w:rStyle w:val="FootnoteReference"/>
          </w:rPr>
          <w:footnoteReference w:id="9"/>
        </w:r>
      </w:ins>
      <w:ins w:id="946" w:author="Sandy Sum" w:date="2016-03-16T21:10:00Z">
        <w:r w:rsidR="00F920E8" w:rsidRPr="00F920E8">
          <w:rPr>
            <w:rPrChange w:id="947" w:author="Sandy Sum" w:date="2016-03-16T21:11:00Z">
              <w:rPr>
                <w:sz w:val="36"/>
                <w:szCs w:val="36"/>
              </w:rPr>
            </w:rPrChange>
          </w:rPr>
          <w:t>:</w:t>
        </w:r>
      </w:ins>
    </w:p>
    <w:p w14:paraId="1515FA39" w14:textId="68D143D5" w:rsidR="00F920E8" w:rsidRPr="00F920E8" w:rsidRDefault="00F920E8" w:rsidP="0028001D">
      <w:pPr>
        <w:pStyle w:val="ListParagraph"/>
        <w:numPr>
          <w:ilvl w:val="2"/>
          <w:numId w:val="10"/>
        </w:numPr>
        <w:ind w:left="360"/>
        <w:rPr>
          <w:ins w:id="948" w:author="Sandy Sum" w:date="2016-03-16T21:10:00Z"/>
          <w:rPrChange w:id="949" w:author="Sandy Sum" w:date="2016-03-16T21:11:00Z">
            <w:rPr>
              <w:ins w:id="950" w:author="Sandy Sum" w:date="2016-03-16T21:10:00Z"/>
              <w:sz w:val="36"/>
              <w:szCs w:val="36"/>
            </w:rPr>
          </w:rPrChange>
        </w:rPr>
        <w:pPrChange w:id="951" w:author="Sandy Sum" w:date="2016-03-16T22:24:00Z">
          <w:pPr/>
        </w:pPrChange>
      </w:pPr>
      <w:ins w:id="952" w:author="Sandy Sum" w:date="2016-03-16T21:10:00Z">
        <w:r w:rsidRPr="00F920E8">
          <w:rPr>
            <w:rPrChange w:id="953" w:author="Sandy Sum" w:date="2016-03-16T21:11:00Z">
              <w:rPr>
                <w:sz w:val="36"/>
                <w:szCs w:val="36"/>
              </w:rPr>
            </w:rPrChange>
          </w:rPr>
          <w:t>Is the functional form correct?</w:t>
        </w:r>
      </w:ins>
    </w:p>
    <w:p w14:paraId="072D1F06" w14:textId="08E337E5" w:rsidR="00F920E8" w:rsidRDefault="00F920E8" w:rsidP="0028001D">
      <w:pPr>
        <w:pStyle w:val="ListParagraph"/>
        <w:numPr>
          <w:ilvl w:val="2"/>
          <w:numId w:val="10"/>
        </w:numPr>
        <w:ind w:left="360"/>
        <w:rPr>
          <w:ins w:id="954" w:author="Sandy Sum" w:date="2016-03-16T21:12:00Z"/>
        </w:rPr>
        <w:pPrChange w:id="955" w:author="Sandy Sum" w:date="2016-03-16T22:24:00Z">
          <w:pPr/>
        </w:pPrChange>
      </w:pPr>
      <w:ins w:id="956" w:author="Sandy Sum" w:date="2016-03-16T21:10:00Z">
        <w:r w:rsidRPr="00F920E8">
          <w:rPr>
            <w:rPrChange w:id="957" w:author="Sandy Sum" w:date="2016-03-16T21:11:00Z">
              <w:rPr>
                <w:sz w:val="36"/>
                <w:szCs w:val="36"/>
              </w:rPr>
            </w:rPrChange>
          </w:rPr>
          <w:t>Are you sure that there are no omitted variables</w:t>
        </w:r>
      </w:ins>
      <w:ins w:id="958" w:author="Sandy Sum" w:date="2016-03-17T20:52:00Z">
        <w:r w:rsidR="003338D7">
          <w:rPr>
            <w:rStyle w:val="FootnoteReference"/>
          </w:rPr>
          <w:footnoteReference w:id="10"/>
        </w:r>
      </w:ins>
      <w:ins w:id="961" w:author="Sandy Sum" w:date="2016-03-16T21:10:00Z">
        <w:r w:rsidRPr="00F920E8">
          <w:rPr>
            <w:rPrChange w:id="962" w:author="Sandy Sum" w:date="2016-03-16T21:11:00Z">
              <w:rPr>
                <w:sz w:val="36"/>
                <w:szCs w:val="36"/>
              </w:rPr>
            </w:rPrChange>
          </w:rPr>
          <w:t>?</w:t>
        </w:r>
      </w:ins>
      <w:ins w:id="963" w:author="Sandy Sum" w:date="2016-03-17T20:52:00Z">
        <w:r w:rsidR="003338D7">
          <w:rPr>
            <w:rStyle w:val="FootnoteReference"/>
            <w:vertAlign w:val="baseline"/>
          </w:rPr>
          <w:t xml:space="preserve"> Especially if it is any other seasonal or temporal variation that could be correlated with the passing of time if your model contains time as one of your dependent variables.</w:t>
        </w:r>
      </w:ins>
    </w:p>
    <w:p w14:paraId="552EF0C8" w14:textId="77777777" w:rsidR="00EB0D91" w:rsidRDefault="00EB0D91" w:rsidP="00EB0D91">
      <w:pPr>
        <w:rPr>
          <w:ins w:id="964" w:author="Sandy Sum" w:date="2016-03-16T22:17:00Z"/>
        </w:rPr>
      </w:pPr>
    </w:p>
    <w:p w14:paraId="6BB55F1D" w14:textId="6CCBBD8C" w:rsidR="003E114F" w:rsidRDefault="006D10D5" w:rsidP="00EB0D91">
      <w:pPr>
        <w:rPr>
          <w:ins w:id="965" w:author="Sandy Sum" w:date="2016-03-17T00:03:00Z"/>
        </w:rPr>
      </w:pPr>
      <w:ins w:id="966" w:author="Sandy Sum" w:date="2016-03-16T22:17:00Z">
        <w:r>
          <w:t xml:space="preserve">Once you </w:t>
        </w:r>
      </w:ins>
      <w:ins w:id="967" w:author="Sandy Sum" w:date="2016-03-16T22:20:00Z">
        <w:r w:rsidR="0028001D">
          <w:t xml:space="preserve">have reviewed the model carefully and decided that </w:t>
        </w:r>
      </w:ins>
      <w:ins w:id="968" w:author="Sandy Sum" w:date="2016-03-16T22:21:00Z">
        <w:r w:rsidR="0028001D">
          <w:t xml:space="preserve">the serial correlation cannot be explained in </w:t>
        </w:r>
      </w:ins>
      <w:ins w:id="969" w:author="Sandy Sum" w:date="2016-03-17T20:54:00Z">
        <w:r w:rsidR="003338D7">
          <w:t xml:space="preserve">any </w:t>
        </w:r>
      </w:ins>
      <w:ins w:id="970" w:author="Sandy Sum" w:date="2016-03-16T22:21:00Z">
        <w:r w:rsidR="003338D7">
          <w:t>other way</w:t>
        </w:r>
        <w:r w:rsidR="0028001D">
          <w:t>, you can account for serial correlation in your model using generalized least squares estimation.</w:t>
        </w:r>
      </w:ins>
      <w:ins w:id="971" w:author="Sandy Sum" w:date="2016-03-16T22:22:00Z">
        <w:r w:rsidR="0028001D">
          <w:t xml:space="preserve"> It is a means of transforming your model such that the errors are no longer serially correlated</w:t>
        </w:r>
      </w:ins>
      <w:ins w:id="972" w:author="Sandy Sum" w:date="2016-03-16T22:28:00Z">
        <w:r w:rsidR="003E114F">
          <w:t xml:space="preserve"> and the F and T statistics are robust</w:t>
        </w:r>
      </w:ins>
      <w:ins w:id="973" w:author="Sandy Sum" w:date="2016-03-16T22:22:00Z">
        <w:r w:rsidR="0028001D">
          <w:t>.</w:t>
        </w:r>
      </w:ins>
      <w:ins w:id="974" w:author="Sandy Sum" w:date="2016-03-16T22:24:00Z">
        <w:r w:rsidR="0028001D">
          <w:t xml:space="preserve"> </w:t>
        </w:r>
      </w:ins>
    </w:p>
    <w:p w14:paraId="6B3C7284" w14:textId="77777777" w:rsidR="00035EA7" w:rsidRDefault="00035EA7" w:rsidP="00EB0D91">
      <w:pPr>
        <w:rPr>
          <w:ins w:id="975" w:author="Sandy Sum" w:date="2016-03-17T00:03:00Z"/>
        </w:rPr>
      </w:pPr>
    </w:p>
    <w:p w14:paraId="09021769" w14:textId="73418B0D" w:rsidR="00035EA7" w:rsidRDefault="00035EA7" w:rsidP="00EB0D91">
      <w:pPr>
        <w:rPr>
          <w:ins w:id="976" w:author="Sandy Sum" w:date="2016-03-17T00:05:00Z"/>
        </w:rPr>
      </w:pPr>
      <w:ins w:id="977" w:author="Sandy Sum" w:date="2016-03-17T00:05:00Z">
        <w:r>
          <w:rPr>
            <w:noProof/>
          </w:rPr>
          <w:drawing>
            <wp:inline distT="0" distB="0" distL="0" distR="0" wp14:anchorId="348071C7" wp14:editId="2F878762">
              <wp:extent cx="4343400" cy="3204650"/>
              <wp:effectExtent l="25400" t="25400" r="2540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3-17 at 12.04.00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7317" cy="3207540"/>
                      </a:xfrm>
                      <a:prstGeom prst="rect">
                        <a:avLst/>
                      </a:prstGeom>
                      <a:ln>
                        <a:solidFill>
                          <a:schemeClr val="bg2">
                            <a:lumMod val="75000"/>
                          </a:schemeClr>
                        </a:solidFill>
                      </a:ln>
                    </pic:spPr>
                  </pic:pic>
                </a:graphicData>
              </a:graphic>
            </wp:inline>
          </w:drawing>
        </w:r>
      </w:ins>
    </w:p>
    <w:p w14:paraId="692BB97F" w14:textId="087677BE" w:rsidR="00035EA7" w:rsidRPr="00AC494C" w:rsidRDefault="00AC494C" w:rsidP="00EB0D91">
      <w:pPr>
        <w:rPr>
          <w:ins w:id="978" w:author="Sandy Sum" w:date="2016-03-16T22:29:00Z"/>
          <w:sz w:val="21"/>
          <w:rPrChange w:id="979" w:author="Sandy Sum" w:date="2016-03-17T00:24:00Z">
            <w:rPr>
              <w:ins w:id="980" w:author="Sandy Sum" w:date="2016-03-16T22:29:00Z"/>
            </w:rPr>
          </w:rPrChange>
        </w:rPr>
      </w:pPr>
      <w:ins w:id="981" w:author="Sandy Sum" w:date="2016-03-17T00:22:00Z">
        <w:r w:rsidRPr="00AC494C">
          <w:rPr>
            <w:b/>
            <w:sz w:val="21"/>
            <w:rPrChange w:id="982" w:author="Sandy Sum" w:date="2016-03-17T00:23:00Z">
              <w:rPr>
                <w:sz w:val="21"/>
              </w:rPr>
            </w:rPrChange>
          </w:rPr>
          <w:t>Figure 2.</w:t>
        </w:r>
        <w:r>
          <w:rPr>
            <w:sz w:val="21"/>
          </w:rPr>
          <w:t xml:space="preserve"> Derivation</w:t>
        </w:r>
      </w:ins>
      <w:ins w:id="983" w:author="Sandy Sum" w:date="2016-03-17T00:23:00Z">
        <w:r>
          <w:rPr>
            <w:sz w:val="21"/>
          </w:rPr>
          <w:t xml:space="preserve"> </w:t>
        </w:r>
      </w:ins>
      <w:ins w:id="984" w:author="Sandy Sum" w:date="2016-03-17T00:22:00Z">
        <w:r>
          <w:rPr>
            <w:sz w:val="21"/>
          </w:rPr>
          <w:t>of the GLS model</w:t>
        </w:r>
      </w:ins>
      <w:ins w:id="985" w:author="Sandy Sum" w:date="2016-03-17T00:23:00Z">
        <w:r>
          <w:rPr>
            <w:sz w:val="21"/>
          </w:rPr>
          <w:t xml:space="preserve"> using estimate of the </w:t>
        </w:r>
      </w:ins>
      <w:ins w:id="986" w:author="Sandy Sum" w:date="2016-03-17T00:24:00Z">
        <w:r>
          <w:rPr>
            <w:sz w:val="21"/>
          </w:rPr>
          <w:t xml:space="preserve">error </w:t>
        </w:r>
      </w:ins>
      <w:ins w:id="987" w:author="Sandy Sum" w:date="2016-03-17T00:23:00Z">
        <w:r>
          <w:rPr>
            <w:sz w:val="21"/>
          </w:rPr>
          <w:t xml:space="preserve">correlation coefficient by regressing </w:t>
        </w:r>
      </w:ins>
      <w:ins w:id="988" w:author="Sandy Sum" w:date="2016-03-17T00:24:00Z">
        <w:r>
          <w:rPr>
            <w:sz w:val="21"/>
          </w:rPr>
          <w:t>residual</w:t>
        </w:r>
      </w:ins>
      <w:ins w:id="989" w:author="Sandy Sum" w:date="2016-03-17T00:23:00Z">
        <w:r>
          <w:rPr>
            <w:sz w:val="21"/>
          </w:rPr>
          <w:t xml:space="preserve"> against its lag.</w:t>
        </w:r>
      </w:ins>
      <w:ins w:id="990" w:author="Sandy Sum" w:date="2016-03-17T00:24:00Z">
        <w:r>
          <w:rPr>
            <w:sz w:val="21"/>
          </w:rPr>
          <w:t xml:space="preserve"> </w:t>
        </w:r>
      </w:ins>
      <w:ins w:id="991" w:author="Sandy Sum" w:date="2016-03-17T00:22:00Z">
        <w:r>
          <w:rPr>
            <w:sz w:val="21"/>
          </w:rPr>
          <w:t>(</w:t>
        </w:r>
      </w:ins>
      <w:ins w:id="992" w:author="Sandy Sum" w:date="2016-03-17T00:05:00Z">
        <w:r w:rsidR="00035EA7" w:rsidRPr="00035EA7">
          <w:rPr>
            <w:sz w:val="21"/>
            <w:rPrChange w:id="993" w:author="Sandy Sum" w:date="2016-03-17T00:06:00Z">
              <w:rPr/>
            </w:rPrChange>
          </w:rPr>
          <w:t xml:space="preserve">Figure from: </w:t>
        </w:r>
      </w:ins>
      <w:ins w:id="994" w:author="Sandy Sum" w:date="2016-03-17T00:06:00Z">
        <w:r w:rsidR="00035EA7" w:rsidRPr="00035EA7">
          <w:rPr>
            <w:sz w:val="21"/>
            <w:rPrChange w:id="995" w:author="Sandy Sum" w:date="2016-03-17T00:06:00Z">
              <w:rPr/>
            </w:rPrChange>
          </w:rPr>
          <w:t xml:space="preserve">Serial Correlation, Yin-Feng </w:t>
        </w:r>
        <w:proofErr w:type="spellStart"/>
        <w:r w:rsidR="00035EA7" w:rsidRPr="00035EA7">
          <w:rPr>
            <w:sz w:val="21"/>
            <w:rPrChange w:id="996" w:author="Sandy Sum" w:date="2016-03-17T00:06:00Z">
              <w:rPr/>
            </w:rPrChange>
          </w:rPr>
          <w:t>Gau</w:t>
        </w:r>
        <w:proofErr w:type="spellEnd"/>
        <w:r w:rsidR="00035EA7">
          <w:rPr>
            <w:sz w:val="21"/>
            <w:rPrChange w:id="997" w:author="Sandy Sum" w:date="2016-03-17T00:06:00Z">
              <w:rPr>
                <w:sz w:val="21"/>
              </w:rPr>
            </w:rPrChange>
          </w:rPr>
          <w:t xml:space="preserve"> (2002). Retrieved from: </w:t>
        </w:r>
        <w:r w:rsidR="00035EA7" w:rsidRPr="00035EA7">
          <w:rPr>
            <w:sz w:val="21"/>
          </w:rPr>
          <w:t>http://www.ncku.edu.tw/~account/chinese/course/eco91/lecture10.pdf</w:t>
        </w:r>
      </w:ins>
      <w:ins w:id="998" w:author="Sandy Sum" w:date="2016-03-17T00:22:00Z">
        <w:r>
          <w:rPr>
            <w:sz w:val="21"/>
          </w:rPr>
          <w:t>)</w:t>
        </w:r>
      </w:ins>
    </w:p>
    <w:p w14:paraId="59D7B873" w14:textId="77777777" w:rsidR="003E114F" w:rsidRDefault="003E114F" w:rsidP="00EB0D91">
      <w:pPr>
        <w:rPr>
          <w:ins w:id="999" w:author="Sandy Sum" w:date="2016-03-16T22:30:00Z"/>
        </w:rPr>
      </w:pPr>
    </w:p>
    <w:p w14:paraId="74DBD2B5" w14:textId="7AF6DA19" w:rsidR="003E114F" w:rsidRDefault="00DD5100" w:rsidP="00EB0D91">
      <w:pPr>
        <w:rPr>
          <w:ins w:id="1000" w:author="Sandy Sum" w:date="2016-03-16T22:30:00Z"/>
        </w:rPr>
      </w:pPr>
      <w:ins w:id="1001" w:author="Sandy Sum" w:date="2016-03-16T22:38:00Z">
        <w:r>
          <w:t>[</w:t>
        </w:r>
      </w:ins>
      <w:ins w:id="1002" w:author="Sandy Sum" w:date="2016-03-16T22:31:00Z">
        <w:r w:rsidR="003E114F">
          <w:t xml:space="preserve">Note: </w:t>
        </w:r>
      </w:ins>
      <w:ins w:id="1003" w:author="Sandy Sum" w:date="2016-03-17T00:25:00Z">
        <w:r w:rsidR="00AC494C">
          <w:t>The steps described below</w:t>
        </w:r>
      </w:ins>
      <w:ins w:id="1004" w:author="Sandy Sum" w:date="2016-03-16T22:30:00Z">
        <w:r w:rsidR="003E114F">
          <w:t xml:space="preserve"> draw heavily from </w:t>
        </w:r>
      </w:ins>
      <w:ins w:id="1005" w:author="Sandy Sum" w:date="2016-03-16T22:31:00Z">
        <w:r w:rsidR="003E114F" w:rsidRPr="003E114F">
          <w:t>Time-Series Regression and Generalized Least Squares in R</w:t>
        </w:r>
        <w:r w:rsidR="003E114F">
          <w:t xml:space="preserve"> by </w:t>
        </w:r>
        <w:r w:rsidR="003E114F" w:rsidRPr="003E114F">
          <w:t>John Fox &amp; Sanford Weisberg</w:t>
        </w:r>
        <w:r w:rsidR="003E114F">
          <w:t xml:space="preserve">, </w:t>
        </w:r>
        <w:r>
          <w:t>2010]</w:t>
        </w:r>
      </w:ins>
    </w:p>
    <w:p w14:paraId="502DF82A" w14:textId="77777777" w:rsidR="003E114F" w:rsidRDefault="003E114F" w:rsidP="00EB0D91">
      <w:pPr>
        <w:rPr>
          <w:ins w:id="1006" w:author="Sandy Sum" w:date="2016-03-16T22:29:00Z"/>
        </w:rPr>
      </w:pPr>
    </w:p>
    <w:p w14:paraId="747E5C91" w14:textId="61C63B97" w:rsidR="006D10D5" w:rsidRDefault="0028001D" w:rsidP="00EB0D91">
      <w:pPr>
        <w:rPr>
          <w:ins w:id="1007" w:author="Sandy Sum" w:date="2016-03-16T22:23:00Z"/>
        </w:rPr>
      </w:pPr>
      <w:ins w:id="1008" w:author="Sandy Sum" w:date="2016-03-16T22:24:00Z">
        <w:r>
          <w:t xml:space="preserve">Use the </w:t>
        </w:r>
        <w:proofErr w:type="spellStart"/>
        <w:proofErr w:type="gramStart"/>
        <w:r w:rsidRPr="003E114F">
          <w:rPr>
            <w:rFonts w:ascii="Andale Mono" w:hAnsi="Andale Mono"/>
            <w:color w:val="2E74B5" w:themeColor="accent1" w:themeShade="BF"/>
            <w:sz w:val="22"/>
            <w:szCs w:val="36"/>
            <w:rPrChange w:id="1009" w:author="Sandy Sum" w:date="2016-03-16T22:29:00Z">
              <w:rPr/>
            </w:rPrChange>
          </w:rPr>
          <w:t>gls</w:t>
        </w:r>
        <w:proofErr w:type="spellEnd"/>
        <w:r w:rsidRPr="003E114F">
          <w:rPr>
            <w:rFonts w:ascii="Andale Mono" w:hAnsi="Andale Mono"/>
            <w:color w:val="2E74B5" w:themeColor="accent1" w:themeShade="BF"/>
            <w:sz w:val="22"/>
            <w:szCs w:val="36"/>
            <w:rPrChange w:id="1010" w:author="Sandy Sum" w:date="2016-03-16T22:29:00Z">
              <w:rPr/>
            </w:rPrChange>
          </w:rPr>
          <w:t>(</w:t>
        </w:r>
        <w:proofErr w:type="gramEnd"/>
        <w:r w:rsidRPr="003E114F">
          <w:rPr>
            <w:rFonts w:ascii="Andale Mono" w:hAnsi="Andale Mono"/>
            <w:color w:val="2E74B5" w:themeColor="accent1" w:themeShade="BF"/>
            <w:sz w:val="22"/>
            <w:szCs w:val="36"/>
            <w:rPrChange w:id="1011" w:author="Sandy Sum" w:date="2016-03-16T22:29:00Z">
              <w:rPr/>
            </w:rPrChange>
          </w:rPr>
          <w:t>)</w:t>
        </w:r>
        <w:r>
          <w:t xml:space="preserve"> function in the </w:t>
        </w:r>
        <w:proofErr w:type="spellStart"/>
        <w:r w:rsidRPr="003E114F">
          <w:rPr>
            <w:rFonts w:ascii="Andale Mono" w:hAnsi="Andale Mono"/>
            <w:color w:val="2E74B5" w:themeColor="accent1" w:themeShade="BF"/>
            <w:sz w:val="22"/>
            <w:szCs w:val="36"/>
            <w:rPrChange w:id="1012" w:author="Sandy Sum" w:date="2016-03-16T22:29:00Z">
              <w:rPr/>
            </w:rPrChange>
          </w:rPr>
          <w:t>nlme</w:t>
        </w:r>
        <w:proofErr w:type="spellEnd"/>
        <w:r w:rsidRPr="003E114F">
          <w:rPr>
            <w:rFonts w:ascii="Andale Mono" w:hAnsi="Andale Mono"/>
            <w:color w:val="2E74B5" w:themeColor="accent1" w:themeShade="BF"/>
            <w:sz w:val="22"/>
            <w:szCs w:val="36"/>
            <w:rPrChange w:id="1013" w:author="Sandy Sum" w:date="2016-03-16T22:29:00Z">
              <w:rPr/>
            </w:rPrChange>
          </w:rPr>
          <w:t xml:space="preserve"> </w:t>
        </w:r>
        <w:r>
          <w:t>package</w:t>
        </w:r>
      </w:ins>
      <w:ins w:id="1014" w:author="Sandy Sum" w:date="2016-03-16T22:29:00Z">
        <w:r w:rsidR="003E114F">
          <w:t xml:space="preserve"> (already in R base package)</w:t>
        </w:r>
      </w:ins>
      <w:ins w:id="1015" w:author="Sandy Sum" w:date="2016-03-16T22:24:00Z">
        <w:r>
          <w:t xml:space="preserve">. </w:t>
        </w:r>
      </w:ins>
    </w:p>
    <w:p w14:paraId="3B6E7DF7" w14:textId="77777777" w:rsidR="0028001D" w:rsidRDefault="0028001D" w:rsidP="00EB0D91">
      <w:pPr>
        <w:rPr>
          <w:ins w:id="1016" w:author="Sandy Sum" w:date="2016-03-16T22:23:00Z"/>
        </w:rPr>
      </w:pPr>
    </w:p>
    <w:p w14:paraId="7C1D8FB7" w14:textId="202AEAAF" w:rsidR="0028001D" w:rsidRDefault="0028001D" w:rsidP="0028001D">
      <w:pPr>
        <w:pStyle w:val="ListParagraph"/>
        <w:numPr>
          <w:ilvl w:val="0"/>
          <w:numId w:val="11"/>
        </w:numPr>
        <w:ind w:left="360"/>
        <w:rPr>
          <w:ins w:id="1017" w:author="Sandy Sum" w:date="2016-03-16T22:23:00Z"/>
        </w:rPr>
        <w:pPrChange w:id="1018" w:author="Sandy Sum" w:date="2016-03-16T22:25:00Z">
          <w:pPr/>
        </w:pPrChange>
      </w:pPr>
      <w:ins w:id="1019" w:author="Sandy Sum" w:date="2016-03-16T22:23:00Z">
        <w:r>
          <w:lastRenderedPageBreak/>
          <w:t xml:space="preserve">The </w:t>
        </w:r>
        <w:r w:rsidRPr="003E114F">
          <w:rPr>
            <w:rFonts w:ascii="Andale Mono" w:hAnsi="Andale Mono"/>
            <w:color w:val="2E74B5" w:themeColor="accent1" w:themeShade="BF"/>
            <w:sz w:val="22"/>
            <w:szCs w:val="36"/>
            <w:rPrChange w:id="1020" w:author="Sandy Sum" w:date="2016-03-16T22:29:00Z">
              <w:rPr/>
            </w:rPrChange>
          </w:rPr>
          <w:t>correlation</w:t>
        </w:r>
        <w:r>
          <w:t xml:space="preserve"> argument can be used to specify a model</w:t>
        </w:r>
      </w:ins>
      <w:ins w:id="1021" w:author="Sandy Sum" w:date="2016-03-16T22:24:00Z">
        <w:r>
          <w:t xml:space="preserve"> </w:t>
        </w:r>
      </w:ins>
      <w:ins w:id="1022" w:author="Sandy Sum" w:date="2016-03-16T22:23:00Z">
        <w:r>
          <w:t>for error autocorrelation</w:t>
        </w:r>
      </w:ins>
    </w:p>
    <w:p w14:paraId="18EC7F8D" w14:textId="39641A81" w:rsidR="0028001D" w:rsidRDefault="0028001D" w:rsidP="0028001D">
      <w:pPr>
        <w:pStyle w:val="ListParagraph"/>
        <w:numPr>
          <w:ilvl w:val="0"/>
          <w:numId w:val="11"/>
        </w:numPr>
        <w:ind w:left="360"/>
        <w:rPr>
          <w:ins w:id="1023" w:author="Sandy Sum" w:date="2016-03-16T22:22:00Z"/>
        </w:rPr>
        <w:pPrChange w:id="1024" w:author="Sandy Sum" w:date="2016-03-16T22:25:00Z">
          <w:pPr/>
        </w:pPrChange>
      </w:pPr>
      <w:ins w:id="1025" w:author="Sandy Sum" w:date="2016-03-16T22:23:00Z">
        <w:r>
          <w:t xml:space="preserve">The </w:t>
        </w:r>
        <w:r w:rsidRPr="003E114F">
          <w:rPr>
            <w:rFonts w:ascii="Andale Mono" w:hAnsi="Andale Mono"/>
            <w:color w:val="2E74B5" w:themeColor="accent1" w:themeShade="BF"/>
            <w:sz w:val="22"/>
            <w:szCs w:val="36"/>
            <w:rPrChange w:id="1026" w:author="Sandy Sum" w:date="2016-03-16T22:30:00Z">
              <w:rPr/>
            </w:rPrChange>
          </w:rPr>
          <w:t>method</w:t>
        </w:r>
        <w:r>
          <w:t xml:space="preserve"> argument selects the method of estimation — </w:t>
        </w:r>
        <w:r w:rsidRPr="003E114F">
          <w:rPr>
            <w:rFonts w:ascii="Andale Mono" w:hAnsi="Andale Mono"/>
            <w:color w:val="2E74B5" w:themeColor="accent1" w:themeShade="BF"/>
            <w:sz w:val="22"/>
            <w:szCs w:val="36"/>
            <w:rPrChange w:id="1027" w:author="Sandy Sum" w:date="2016-03-16T22:30:00Z">
              <w:rPr/>
            </w:rPrChange>
          </w:rPr>
          <w:t xml:space="preserve">method="ML" </w:t>
        </w:r>
        <w:r>
          <w:t>for maximum</w:t>
        </w:r>
      </w:ins>
      <w:ins w:id="1028" w:author="Sandy Sum" w:date="2016-03-17T00:07:00Z">
        <w:r w:rsidR="00035EA7">
          <w:t xml:space="preserve"> </w:t>
        </w:r>
      </w:ins>
      <w:ins w:id="1029" w:author="Sandy Sum" w:date="2016-03-16T22:23:00Z">
        <w:r>
          <w:t>likelihood</w:t>
        </w:r>
      </w:ins>
      <w:ins w:id="1030" w:author="Sandy Sum" w:date="2016-03-16T22:25:00Z">
        <w:r>
          <w:rPr>
            <w:rStyle w:val="FootnoteReference"/>
          </w:rPr>
          <w:footnoteReference w:id="11"/>
        </w:r>
      </w:ins>
      <w:ins w:id="1039" w:author="Sandy Sum" w:date="2016-03-17T00:07:00Z">
        <w:r w:rsidR="00035EA7">
          <w:t>.</w:t>
        </w:r>
      </w:ins>
    </w:p>
    <w:p w14:paraId="6BCF22DE" w14:textId="77777777" w:rsidR="0028001D" w:rsidRDefault="0028001D" w:rsidP="00EB0D91">
      <w:pPr>
        <w:rPr>
          <w:ins w:id="1040" w:author="Sandy Sum" w:date="2016-03-16T22:22:00Z"/>
        </w:rPr>
      </w:pPr>
    </w:p>
    <w:p w14:paraId="5976A140" w14:textId="3714FE59" w:rsidR="0028001D" w:rsidRDefault="0028001D" w:rsidP="00EB0D91">
      <w:pPr>
        <w:rPr>
          <w:ins w:id="1041" w:author="Sandy Sum" w:date="2016-03-16T22:21:00Z"/>
        </w:rPr>
      </w:pPr>
      <w:ins w:id="1042" w:author="Sandy Sum" w:date="2016-03-16T22:22:00Z">
        <w:r>
          <w:t xml:space="preserve">For first order serial correlation, </w:t>
        </w:r>
      </w:ins>
    </w:p>
    <w:p w14:paraId="13E34A44" w14:textId="77777777" w:rsidR="0028001D" w:rsidRPr="003E114F" w:rsidRDefault="0028001D" w:rsidP="00EB0D91">
      <w:pPr>
        <w:rPr>
          <w:ins w:id="1043" w:author="Sandy Sum" w:date="2016-03-16T22:08:00Z"/>
          <w:sz w:val="20"/>
          <w:szCs w:val="20"/>
          <w:rPrChange w:id="1044" w:author="Sandy Sum" w:date="2016-03-16T22:32:00Z">
            <w:rPr>
              <w:ins w:id="1045" w:author="Sandy Sum" w:date="2016-03-16T22:08:00Z"/>
            </w:rPr>
          </w:rPrChange>
        </w:rPr>
      </w:pPr>
    </w:p>
    <w:p w14:paraId="7FA95C6A" w14:textId="77777777" w:rsidR="006D10D5" w:rsidRPr="003E114F" w:rsidRDefault="006D10D5" w:rsidP="003E114F">
      <w:pPr>
        <w:rPr>
          <w:ins w:id="1046" w:author="Sandy Sum" w:date="2016-03-16T22:11:00Z"/>
          <w:rFonts w:ascii="Andale Mono" w:hAnsi="Andale Mono"/>
          <w:color w:val="2E74B5" w:themeColor="accent1" w:themeShade="BF"/>
          <w:sz w:val="20"/>
          <w:szCs w:val="20"/>
          <w:rPrChange w:id="1047" w:author="Sandy Sum" w:date="2016-03-16T22:32:00Z">
            <w:rPr>
              <w:ins w:id="1048" w:author="Sandy Sum" w:date="2016-03-16T22:11:00Z"/>
            </w:rPr>
          </w:rPrChange>
        </w:rPr>
        <w:pPrChange w:id="1049" w:author="Sandy Sum" w:date="2016-03-16T22:32:00Z">
          <w:pPr/>
        </w:pPrChange>
      </w:pPr>
      <w:ins w:id="1050" w:author="Sandy Sum" w:date="2016-03-16T22:11:00Z">
        <w:r w:rsidRPr="003E114F">
          <w:rPr>
            <w:rFonts w:ascii="Andale Mono" w:hAnsi="Andale Mono"/>
            <w:color w:val="2E74B5" w:themeColor="accent1" w:themeShade="BF"/>
            <w:sz w:val="20"/>
            <w:szCs w:val="20"/>
            <w:rPrChange w:id="1051" w:author="Sandy Sum" w:date="2016-03-16T22:32:00Z">
              <w:rPr/>
            </w:rPrChange>
          </w:rPr>
          <w:t>library(</w:t>
        </w:r>
        <w:proofErr w:type="spellStart"/>
        <w:r w:rsidRPr="003E114F">
          <w:rPr>
            <w:rFonts w:ascii="Andale Mono" w:hAnsi="Andale Mono"/>
            <w:color w:val="2E74B5" w:themeColor="accent1" w:themeShade="BF"/>
            <w:sz w:val="20"/>
            <w:szCs w:val="20"/>
            <w:rPrChange w:id="1052" w:author="Sandy Sum" w:date="2016-03-16T22:32:00Z">
              <w:rPr/>
            </w:rPrChange>
          </w:rPr>
          <w:t>nlme</w:t>
        </w:r>
        <w:proofErr w:type="spellEnd"/>
        <w:r w:rsidRPr="003E114F">
          <w:rPr>
            <w:rFonts w:ascii="Andale Mono" w:hAnsi="Andale Mono"/>
            <w:color w:val="2E74B5" w:themeColor="accent1" w:themeShade="BF"/>
            <w:sz w:val="20"/>
            <w:szCs w:val="20"/>
            <w:rPrChange w:id="1053" w:author="Sandy Sum" w:date="2016-03-16T22:32:00Z">
              <w:rPr/>
            </w:rPrChange>
          </w:rPr>
          <w:t>)</w:t>
        </w:r>
      </w:ins>
    </w:p>
    <w:p w14:paraId="1F4B47AB" w14:textId="77777777" w:rsidR="006D10D5" w:rsidRPr="003E114F" w:rsidRDefault="006D10D5" w:rsidP="003E114F">
      <w:pPr>
        <w:rPr>
          <w:ins w:id="1054" w:author="Sandy Sum" w:date="2016-03-16T22:12:00Z"/>
          <w:rFonts w:ascii="Andale Mono" w:hAnsi="Andale Mono"/>
          <w:color w:val="2E74B5" w:themeColor="accent1" w:themeShade="BF"/>
          <w:sz w:val="20"/>
          <w:szCs w:val="20"/>
          <w:rPrChange w:id="1055" w:author="Sandy Sum" w:date="2016-03-16T22:32:00Z">
            <w:rPr>
              <w:ins w:id="1056" w:author="Sandy Sum" w:date="2016-03-16T22:12:00Z"/>
            </w:rPr>
          </w:rPrChange>
        </w:rPr>
        <w:pPrChange w:id="1057" w:author="Sandy Sum" w:date="2016-03-16T22:32:00Z">
          <w:pPr/>
        </w:pPrChange>
      </w:pPr>
      <w:proofErr w:type="spellStart"/>
      <w:ins w:id="1058" w:author="Sandy Sum" w:date="2016-03-16T22:11:00Z">
        <w:r w:rsidRPr="003E114F">
          <w:rPr>
            <w:rFonts w:ascii="Andale Mono" w:hAnsi="Andale Mono"/>
            <w:color w:val="2E74B5" w:themeColor="accent1" w:themeShade="BF"/>
            <w:sz w:val="20"/>
            <w:szCs w:val="20"/>
            <w:rPrChange w:id="1059" w:author="Sandy Sum" w:date="2016-03-16T22:32:00Z">
              <w:rPr/>
            </w:rPrChange>
          </w:rPr>
          <w:t>whaleGLS</w:t>
        </w:r>
        <w:proofErr w:type="spellEnd"/>
        <w:r w:rsidRPr="003E114F">
          <w:rPr>
            <w:rFonts w:ascii="Andale Mono" w:hAnsi="Andale Mono"/>
            <w:color w:val="2E74B5" w:themeColor="accent1" w:themeShade="BF"/>
            <w:sz w:val="20"/>
            <w:szCs w:val="20"/>
            <w:rPrChange w:id="1060" w:author="Sandy Sum" w:date="2016-03-16T22:32:00Z">
              <w:rPr/>
            </w:rPrChange>
          </w:rPr>
          <w:t xml:space="preserve"> &lt;- </w:t>
        </w:r>
        <w:proofErr w:type="spellStart"/>
        <w:proofErr w:type="gramStart"/>
        <w:r w:rsidRPr="003E114F">
          <w:rPr>
            <w:rFonts w:ascii="Andale Mono" w:hAnsi="Andale Mono"/>
            <w:color w:val="2E74B5" w:themeColor="accent1" w:themeShade="BF"/>
            <w:sz w:val="20"/>
            <w:szCs w:val="20"/>
            <w:rPrChange w:id="1061" w:author="Sandy Sum" w:date="2016-03-16T22:32:00Z">
              <w:rPr/>
            </w:rPrChange>
          </w:rPr>
          <w:t>gls</w:t>
        </w:r>
        <w:proofErr w:type="spellEnd"/>
        <w:r w:rsidRPr="003E114F">
          <w:rPr>
            <w:rFonts w:ascii="Andale Mono" w:hAnsi="Andale Mono"/>
            <w:color w:val="2E74B5" w:themeColor="accent1" w:themeShade="BF"/>
            <w:sz w:val="20"/>
            <w:szCs w:val="20"/>
            <w:rPrChange w:id="1062" w:author="Sandy Sum" w:date="2016-03-16T22:32:00Z">
              <w:rPr/>
            </w:rPrChange>
          </w:rPr>
          <w:t>(</w:t>
        </w:r>
        <w:proofErr w:type="gramEnd"/>
        <w:r w:rsidRPr="003E114F">
          <w:rPr>
            <w:rFonts w:ascii="Andale Mono" w:hAnsi="Andale Mono"/>
            <w:color w:val="2E74B5" w:themeColor="accent1" w:themeShade="BF"/>
            <w:sz w:val="20"/>
            <w:szCs w:val="20"/>
            <w:rPrChange w:id="1063" w:author="Sandy Sum" w:date="2016-03-16T22:32:00Z">
              <w:rPr/>
            </w:rPrChange>
          </w:rPr>
          <w:t xml:space="preserve">Sightings ~ Year, data = </w:t>
        </w:r>
        <w:proofErr w:type="spellStart"/>
        <w:r w:rsidRPr="003E114F">
          <w:rPr>
            <w:rFonts w:ascii="Andale Mono" w:hAnsi="Andale Mono"/>
            <w:color w:val="2E74B5" w:themeColor="accent1" w:themeShade="BF"/>
            <w:sz w:val="20"/>
            <w:szCs w:val="20"/>
            <w:rPrChange w:id="1064" w:author="Sandy Sum" w:date="2016-03-16T22:32:00Z">
              <w:rPr/>
            </w:rPrChange>
          </w:rPr>
          <w:t>whaleAbundance</w:t>
        </w:r>
        <w:proofErr w:type="spellEnd"/>
        <w:r w:rsidRPr="003E114F">
          <w:rPr>
            <w:rFonts w:ascii="Andale Mono" w:hAnsi="Andale Mono"/>
            <w:color w:val="2E74B5" w:themeColor="accent1" w:themeShade="BF"/>
            <w:sz w:val="20"/>
            <w:szCs w:val="20"/>
            <w:rPrChange w:id="1065" w:author="Sandy Sum" w:date="2016-03-16T22:32:00Z">
              <w:rPr/>
            </w:rPrChange>
          </w:rPr>
          <w:t>, correlation=</w:t>
        </w:r>
        <w:proofErr w:type="spellStart"/>
        <w:r w:rsidRPr="003E114F">
          <w:rPr>
            <w:rFonts w:ascii="Andale Mono" w:hAnsi="Andale Mono"/>
            <w:color w:val="2E74B5" w:themeColor="accent1" w:themeShade="BF"/>
            <w:sz w:val="20"/>
            <w:szCs w:val="20"/>
            <w:rPrChange w:id="1066" w:author="Sandy Sum" w:date="2016-03-16T22:32:00Z">
              <w:rPr/>
            </w:rPrChange>
          </w:rPr>
          <w:t>corARMA</w:t>
        </w:r>
        <w:proofErr w:type="spellEnd"/>
        <w:r w:rsidRPr="003E114F">
          <w:rPr>
            <w:rFonts w:ascii="Andale Mono" w:hAnsi="Andale Mono"/>
            <w:color w:val="2E74B5" w:themeColor="accent1" w:themeShade="BF"/>
            <w:sz w:val="20"/>
            <w:szCs w:val="20"/>
            <w:rPrChange w:id="1067" w:author="Sandy Sum" w:date="2016-03-16T22:32:00Z">
              <w:rPr/>
            </w:rPrChange>
          </w:rPr>
          <w:t>(p=1), method="ML")</w:t>
        </w:r>
      </w:ins>
    </w:p>
    <w:p w14:paraId="36F9A30B" w14:textId="77777777" w:rsidR="006D10D5" w:rsidRPr="003E114F" w:rsidRDefault="006D10D5" w:rsidP="006D10D5">
      <w:pPr>
        <w:rPr>
          <w:ins w:id="1068" w:author="Sandy Sum" w:date="2016-03-16T22:12:00Z"/>
          <w:sz w:val="20"/>
          <w:szCs w:val="20"/>
          <w:rPrChange w:id="1069" w:author="Sandy Sum" w:date="2016-03-16T22:32:00Z">
            <w:rPr>
              <w:ins w:id="1070" w:author="Sandy Sum" w:date="2016-03-16T22:12:00Z"/>
            </w:rPr>
          </w:rPrChange>
        </w:rPr>
      </w:pPr>
    </w:p>
    <w:p w14:paraId="0233BEC2" w14:textId="77777777" w:rsidR="006D10D5" w:rsidRPr="003E114F" w:rsidRDefault="006D10D5" w:rsidP="006D10D5">
      <w:pPr>
        <w:rPr>
          <w:ins w:id="1071" w:author="Sandy Sum" w:date="2016-03-16T22:12:00Z"/>
          <w:rFonts w:ascii="Andale Mono" w:hAnsi="Andale Mono"/>
          <w:color w:val="222A35" w:themeColor="text2" w:themeShade="80"/>
          <w:sz w:val="20"/>
          <w:szCs w:val="20"/>
          <w:rPrChange w:id="1072" w:author="Sandy Sum" w:date="2016-03-16T22:32:00Z">
            <w:rPr>
              <w:ins w:id="1073" w:author="Sandy Sum" w:date="2016-03-16T22:12:00Z"/>
            </w:rPr>
          </w:rPrChange>
        </w:rPr>
      </w:pPr>
      <w:ins w:id="1074" w:author="Sandy Sum" w:date="2016-03-16T22:12:00Z">
        <w:r w:rsidRPr="003E114F">
          <w:rPr>
            <w:rFonts w:ascii="Andale Mono" w:hAnsi="Andale Mono"/>
            <w:color w:val="222A35" w:themeColor="text2" w:themeShade="80"/>
            <w:sz w:val="20"/>
            <w:szCs w:val="20"/>
            <w:rPrChange w:id="1075" w:author="Sandy Sum" w:date="2016-03-16T22:32:00Z">
              <w:rPr/>
            </w:rPrChange>
          </w:rPr>
          <w:t>Generalized least squares fit by maximum likelihood</w:t>
        </w:r>
      </w:ins>
    </w:p>
    <w:p w14:paraId="1629D612" w14:textId="77777777" w:rsidR="006D10D5" w:rsidRPr="003E114F" w:rsidRDefault="006D10D5" w:rsidP="006D10D5">
      <w:pPr>
        <w:rPr>
          <w:ins w:id="1076" w:author="Sandy Sum" w:date="2016-03-16T22:12:00Z"/>
          <w:rFonts w:ascii="Andale Mono" w:hAnsi="Andale Mono"/>
          <w:color w:val="222A35" w:themeColor="text2" w:themeShade="80"/>
          <w:sz w:val="20"/>
          <w:szCs w:val="20"/>
          <w:rPrChange w:id="1077" w:author="Sandy Sum" w:date="2016-03-16T22:32:00Z">
            <w:rPr>
              <w:ins w:id="1078" w:author="Sandy Sum" w:date="2016-03-16T22:12:00Z"/>
            </w:rPr>
          </w:rPrChange>
        </w:rPr>
      </w:pPr>
      <w:ins w:id="1079" w:author="Sandy Sum" w:date="2016-03-16T22:12:00Z">
        <w:r w:rsidRPr="003E114F">
          <w:rPr>
            <w:rFonts w:ascii="Andale Mono" w:hAnsi="Andale Mono"/>
            <w:color w:val="222A35" w:themeColor="text2" w:themeShade="80"/>
            <w:sz w:val="20"/>
            <w:szCs w:val="20"/>
            <w:rPrChange w:id="1080" w:author="Sandy Sum" w:date="2016-03-16T22:32:00Z">
              <w:rPr/>
            </w:rPrChange>
          </w:rPr>
          <w:t xml:space="preserve">  Model: Sightings ~ Year </w:t>
        </w:r>
      </w:ins>
    </w:p>
    <w:p w14:paraId="5E062FDB" w14:textId="77777777" w:rsidR="006D10D5" w:rsidRPr="003E114F" w:rsidRDefault="006D10D5" w:rsidP="006D10D5">
      <w:pPr>
        <w:rPr>
          <w:ins w:id="1081" w:author="Sandy Sum" w:date="2016-03-16T22:12:00Z"/>
          <w:rFonts w:ascii="Andale Mono" w:hAnsi="Andale Mono"/>
          <w:color w:val="222A35" w:themeColor="text2" w:themeShade="80"/>
          <w:sz w:val="20"/>
          <w:szCs w:val="20"/>
          <w:rPrChange w:id="1082" w:author="Sandy Sum" w:date="2016-03-16T22:32:00Z">
            <w:rPr>
              <w:ins w:id="1083" w:author="Sandy Sum" w:date="2016-03-16T22:12:00Z"/>
            </w:rPr>
          </w:rPrChange>
        </w:rPr>
      </w:pPr>
      <w:ins w:id="1084" w:author="Sandy Sum" w:date="2016-03-16T22:12:00Z">
        <w:r w:rsidRPr="003E114F">
          <w:rPr>
            <w:rFonts w:ascii="Andale Mono" w:hAnsi="Andale Mono"/>
            <w:color w:val="222A35" w:themeColor="text2" w:themeShade="80"/>
            <w:sz w:val="20"/>
            <w:szCs w:val="20"/>
            <w:rPrChange w:id="1085" w:author="Sandy Sum" w:date="2016-03-16T22:32:00Z">
              <w:rPr/>
            </w:rPrChange>
          </w:rPr>
          <w:t xml:space="preserve">  Data: </w:t>
        </w:r>
        <w:proofErr w:type="spellStart"/>
        <w:r w:rsidRPr="003E114F">
          <w:rPr>
            <w:rFonts w:ascii="Andale Mono" w:hAnsi="Andale Mono"/>
            <w:color w:val="222A35" w:themeColor="text2" w:themeShade="80"/>
            <w:sz w:val="20"/>
            <w:szCs w:val="20"/>
            <w:rPrChange w:id="1086" w:author="Sandy Sum" w:date="2016-03-16T22:32:00Z">
              <w:rPr/>
            </w:rPrChange>
          </w:rPr>
          <w:t>whaleAbundance</w:t>
        </w:r>
        <w:proofErr w:type="spellEnd"/>
        <w:r w:rsidRPr="003E114F">
          <w:rPr>
            <w:rFonts w:ascii="Andale Mono" w:hAnsi="Andale Mono"/>
            <w:color w:val="222A35" w:themeColor="text2" w:themeShade="80"/>
            <w:sz w:val="20"/>
            <w:szCs w:val="20"/>
            <w:rPrChange w:id="1087" w:author="Sandy Sum" w:date="2016-03-16T22:32:00Z">
              <w:rPr/>
            </w:rPrChange>
          </w:rPr>
          <w:t xml:space="preserve"> </w:t>
        </w:r>
      </w:ins>
    </w:p>
    <w:p w14:paraId="2E66C1B2" w14:textId="77777777" w:rsidR="006D10D5" w:rsidRPr="003E114F" w:rsidRDefault="006D10D5" w:rsidP="006D10D5">
      <w:pPr>
        <w:rPr>
          <w:ins w:id="1088" w:author="Sandy Sum" w:date="2016-03-16T22:12:00Z"/>
          <w:rFonts w:ascii="Andale Mono" w:hAnsi="Andale Mono"/>
          <w:color w:val="222A35" w:themeColor="text2" w:themeShade="80"/>
          <w:sz w:val="20"/>
          <w:szCs w:val="20"/>
          <w:rPrChange w:id="1089" w:author="Sandy Sum" w:date="2016-03-16T22:32:00Z">
            <w:rPr>
              <w:ins w:id="1090" w:author="Sandy Sum" w:date="2016-03-16T22:12:00Z"/>
            </w:rPr>
          </w:rPrChange>
        </w:rPr>
      </w:pPr>
      <w:ins w:id="1091" w:author="Sandy Sum" w:date="2016-03-16T22:12:00Z">
        <w:r w:rsidRPr="003E114F">
          <w:rPr>
            <w:rFonts w:ascii="Andale Mono" w:hAnsi="Andale Mono"/>
            <w:color w:val="222A35" w:themeColor="text2" w:themeShade="80"/>
            <w:sz w:val="20"/>
            <w:szCs w:val="20"/>
            <w:rPrChange w:id="1092" w:author="Sandy Sum" w:date="2016-03-16T22:32:00Z">
              <w:rPr/>
            </w:rPrChange>
          </w:rPr>
          <w:t xml:space="preserve">  Log-likelihood: -121.8499</w:t>
        </w:r>
      </w:ins>
    </w:p>
    <w:p w14:paraId="37219B09" w14:textId="77777777" w:rsidR="006D10D5" w:rsidRPr="003E114F" w:rsidRDefault="006D10D5" w:rsidP="006D10D5">
      <w:pPr>
        <w:rPr>
          <w:ins w:id="1093" w:author="Sandy Sum" w:date="2016-03-16T22:12:00Z"/>
          <w:rFonts w:ascii="Andale Mono" w:hAnsi="Andale Mono"/>
          <w:color w:val="222A35" w:themeColor="text2" w:themeShade="80"/>
          <w:sz w:val="20"/>
          <w:szCs w:val="20"/>
          <w:rPrChange w:id="1094" w:author="Sandy Sum" w:date="2016-03-16T22:32:00Z">
            <w:rPr>
              <w:ins w:id="1095" w:author="Sandy Sum" w:date="2016-03-16T22:12:00Z"/>
            </w:rPr>
          </w:rPrChange>
        </w:rPr>
      </w:pPr>
    </w:p>
    <w:p w14:paraId="1F458C27" w14:textId="77777777" w:rsidR="006D10D5" w:rsidRPr="003E114F" w:rsidRDefault="006D10D5" w:rsidP="006D10D5">
      <w:pPr>
        <w:rPr>
          <w:ins w:id="1096" w:author="Sandy Sum" w:date="2016-03-16T22:12:00Z"/>
          <w:rFonts w:ascii="Andale Mono" w:hAnsi="Andale Mono"/>
          <w:color w:val="222A35" w:themeColor="text2" w:themeShade="80"/>
          <w:sz w:val="20"/>
          <w:szCs w:val="20"/>
          <w:rPrChange w:id="1097" w:author="Sandy Sum" w:date="2016-03-16T22:32:00Z">
            <w:rPr>
              <w:ins w:id="1098" w:author="Sandy Sum" w:date="2016-03-16T22:12:00Z"/>
            </w:rPr>
          </w:rPrChange>
        </w:rPr>
      </w:pPr>
      <w:ins w:id="1099" w:author="Sandy Sum" w:date="2016-03-16T22:12:00Z">
        <w:r w:rsidRPr="003E114F">
          <w:rPr>
            <w:rFonts w:ascii="Andale Mono" w:hAnsi="Andale Mono"/>
            <w:color w:val="222A35" w:themeColor="text2" w:themeShade="80"/>
            <w:sz w:val="20"/>
            <w:szCs w:val="20"/>
            <w:rPrChange w:id="1100" w:author="Sandy Sum" w:date="2016-03-16T22:32:00Z">
              <w:rPr/>
            </w:rPrChange>
          </w:rPr>
          <w:t>Coefficients:</w:t>
        </w:r>
      </w:ins>
    </w:p>
    <w:p w14:paraId="4A1E6C84" w14:textId="77777777" w:rsidR="006D10D5" w:rsidRPr="003E114F" w:rsidRDefault="006D10D5" w:rsidP="006D10D5">
      <w:pPr>
        <w:rPr>
          <w:ins w:id="1101" w:author="Sandy Sum" w:date="2016-03-16T22:12:00Z"/>
          <w:rFonts w:ascii="Andale Mono" w:hAnsi="Andale Mono"/>
          <w:color w:val="222A35" w:themeColor="text2" w:themeShade="80"/>
          <w:sz w:val="20"/>
          <w:szCs w:val="20"/>
          <w:rPrChange w:id="1102" w:author="Sandy Sum" w:date="2016-03-16T22:32:00Z">
            <w:rPr>
              <w:ins w:id="1103" w:author="Sandy Sum" w:date="2016-03-16T22:12:00Z"/>
            </w:rPr>
          </w:rPrChange>
        </w:rPr>
      </w:pPr>
      <w:ins w:id="1104" w:author="Sandy Sum" w:date="2016-03-16T22:12:00Z">
        <w:r w:rsidRPr="003E114F">
          <w:rPr>
            <w:rFonts w:ascii="Andale Mono" w:hAnsi="Andale Mono"/>
            <w:color w:val="222A35" w:themeColor="text2" w:themeShade="80"/>
            <w:sz w:val="20"/>
            <w:szCs w:val="20"/>
            <w:rPrChange w:id="1105" w:author="Sandy Sum" w:date="2016-03-16T22:32:00Z">
              <w:rPr/>
            </w:rPrChange>
          </w:rPr>
          <w:t xml:space="preserve"> (</w:t>
        </w:r>
        <w:proofErr w:type="gramStart"/>
        <w:r w:rsidRPr="003E114F">
          <w:rPr>
            <w:rFonts w:ascii="Andale Mono" w:hAnsi="Andale Mono"/>
            <w:color w:val="222A35" w:themeColor="text2" w:themeShade="80"/>
            <w:sz w:val="20"/>
            <w:szCs w:val="20"/>
            <w:rPrChange w:id="1106" w:author="Sandy Sum" w:date="2016-03-16T22:32:00Z">
              <w:rPr/>
            </w:rPrChange>
          </w:rPr>
          <w:t xml:space="preserve">Intercept)   </w:t>
        </w:r>
        <w:proofErr w:type="gramEnd"/>
        <w:r w:rsidRPr="003E114F">
          <w:rPr>
            <w:rFonts w:ascii="Andale Mono" w:hAnsi="Andale Mono"/>
            <w:color w:val="222A35" w:themeColor="text2" w:themeShade="80"/>
            <w:sz w:val="20"/>
            <w:szCs w:val="20"/>
            <w:rPrChange w:id="1107" w:author="Sandy Sum" w:date="2016-03-16T22:32:00Z">
              <w:rPr/>
            </w:rPrChange>
          </w:rPr>
          <w:t xml:space="preserve">      Year </w:t>
        </w:r>
      </w:ins>
    </w:p>
    <w:p w14:paraId="0C35CE36" w14:textId="29BB1E5F" w:rsidR="006D10D5" w:rsidRPr="003E114F" w:rsidRDefault="006D10D5" w:rsidP="006D10D5">
      <w:pPr>
        <w:rPr>
          <w:ins w:id="1108" w:author="Sandy Sum" w:date="2016-03-16T22:12:00Z"/>
          <w:rFonts w:ascii="Andale Mono" w:hAnsi="Andale Mono"/>
          <w:color w:val="222A35" w:themeColor="text2" w:themeShade="80"/>
          <w:sz w:val="20"/>
          <w:szCs w:val="20"/>
          <w:rPrChange w:id="1109" w:author="Sandy Sum" w:date="2016-03-16T22:32:00Z">
            <w:rPr>
              <w:ins w:id="1110" w:author="Sandy Sum" w:date="2016-03-16T22:12:00Z"/>
            </w:rPr>
          </w:rPrChange>
        </w:rPr>
      </w:pPr>
      <w:ins w:id="1111" w:author="Sandy Sum" w:date="2016-03-16T22:12:00Z">
        <w:r w:rsidRPr="003E114F">
          <w:rPr>
            <w:rFonts w:ascii="Andale Mono" w:hAnsi="Andale Mono"/>
            <w:color w:val="222A35" w:themeColor="text2" w:themeShade="80"/>
            <w:sz w:val="20"/>
            <w:szCs w:val="20"/>
            <w:rPrChange w:id="1112" w:author="Sandy Sum" w:date="2016-03-16T22:32:00Z">
              <w:rPr/>
            </w:rPrChange>
          </w:rPr>
          <w:t xml:space="preserve">-7176.936652     3.656161 </w:t>
        </w:r>
      </w:ins>
      <w:ins w:id="1113" w:author="Sandy Sum" w:date="2016-03-16T22:39:00Z">
        <w:r w:rsidR="00DD5100" w:rsidRPr="00DD5100">
          <w:rPr>
            <w:rFonts w:ascii="Andale Mono" w:hAnsi="Andale Mono"/>
            <w:b/>
            <w:color w:val="FF0000"/>
            <w:sz w:val="20"/>
            <w:szCs w:val="20"/>
            <w:rPrChange w:id="1114" w:author="Sandy Sum" w:date="2016-03-16T22:40:00Z">
              <w:rPr>
                <w:rFonts w:ascii="Andale Mono" w:hAnsi="Andale Mono"/>
                <w:color w:val="222A35" w:themeColor="text2" w:themeShade="80"/>
                <w:sz w:val="20"/>
                <w:szCs w:val="20"/>
              </w:rPr>
            </w:rPrChange>
          </w:rPr>
          <w:t>&lt;- coefficient for year is higher than in lm</w:t>
        </w:r>
      </w:ins>
    </w:p>
    <w:p w14:paraId="0734A152" w14:textId="77777777" w:rsidR="006D10D5" w:rsidRPr="003E114F" w:rsidRDefault="006D10D5" w:rsidP="006D10D5">
      <w:pPr>
        <w:rPr>
          <w:ins w:id="1115" w:author="Sandy Sum" w:date="2016-03-16T22:12:00Z"/>
          <w:rFonts w:ascii="Andale Mono" w:hAnsi="Andale Mono"/>
          <w:color w:val="222A35" w:themeColor="text2" w:themeShade="80"/>
          <w:sz w:val="20"/>
          <w:szCs w:val="20"/>
          <w:rPrChange w:id="1116" w:author="Sandy Sum" w:date="2016-03-16T22:32:00Z">
            <w:rPr>
              <w:ins w:id="1117" w:author="Sandy Sum" w:date="2016-03-16T22:12:00Z"/>
            </w:rPr>
          </w:rPrChange>
        </w:rPr>
      </w:pPr>
    </w:p>
    <w:p w14:paraId="091D8702" w14:textId="77777777" w:rsidR="006D10D5" w:rsidRPr="003E114F" w:rsidRDefault="006D10D5" w:rsidP="006D10D5">
      <w:pPr>
        <w:rPr>
          <w:ins w:id="1118" w:author="Sandy Sum" w:date="2016-03-16T22:12:00Z"/>
          <w:rFonts w:ascii="Andale Mono" w:hAnsi="Andale Mono"/>
          <w:color w:val="222A35" w:themeColor="text2" w:themeShade="80"/>
          <w:sz w:val="20"/>
          <w:szCs w:val="20"/>
          <w:rPrChange w:id="1119" w:author="Sandy Sum" w:date="2016-03-16T22:32:00Z">
            <w:rPr>
              <w:ins w:id="1120" w:author="Sandy Sum" w:date="2016-03-16T22:12:00Z"/>
            </w:rPr>
          </w:rPrChange>
        </w:rPr>
      </w:pPr>
      <w:ins w:id="1121" w:author="Sandy Sum" w:date="2016-03-16T22:12:00Z">
        <w:r w:rsidRPr="003E114F">
          <w:rPr>
            <w:rFonts w:ascii="Andale Mono" w:hAnsi="Andale Mono"/>
            <w:color w:val="222A35" w:themeColor="text2" w:themeShade="80"/>
            <w:sz w:val="20"/>
            <w:szCs w:val="20"/>
            <w:rPrChange w:id="1122" w:author="Sandy Sum" w:date="2016-03-16T22:32:00Z">
              <w:rPr/>
            </w:rPrChange>
          </w:rPr>
          <w:t xml:space="preserve">Correlation Structure: </w:t>
        </w:r>
        <w:proofErr w:type="gramStart"/>
        <w:r w:rsidRPr="003E114F">
          <w:rPr>
            <w:rFonts w:ascii="Andale Mono" w:hAnsi="Andale Mono"/>
            <w:color w:val="222A35" w:themeColor="text2" w:themeShade="80"/>
            <w:sz w:val="20"/>
            <w:szCs w:val="20"/>
            <w:rPrChange w:id="1123" w:author="Sandy Sum" w:date="2016-03-16T22:32:00Z">
              <w:rPr/>
            </w:rPrChange>
          </w:rPr>
          <w:t>AR(</w:t>
        </w:r>
        <w:proofErr w:type="gramEnd"/>
        <w:r w:rsidRPr="003E114F">
          <w:rPr>
            <w:rFonts w:ascii="Andale Mono" w:hAnsi="Andale Mono"/>
            <w:color w:val="222A35" w:themeColor="text2" w:themeShade="80"/>
            <w:sz w:val="20"/>
            <w:szCs w:val="20"/>
            <w:rPrChange w:id="1124" w:author="Sandy Sum" w:date="2016-03-16T22:32:00Z">
              <w:rPr/>
            </w:rPrChange>
          </w:rPr>
          <w:t>1)</w:t>
        </w:r>
      </w:ins>
    </w:p>
    <w:p w14:paraId="4CD0FE64" w14:textId="77777777" w:rsidR="006D10D5" w:rsidRPr="003E114F" w:rsidRDefault="006D10D5" w:rsidP="006D10D5">
      <w:pPr>
        <w:rPr>
          <w:ins w:id="1125" w:author="Sandy Sum" w:date="2016-03-16T22:12:00Z"/>
          <w:rFonts w:ascii="Andale Mono" w:hAnsi="Andale Mono"/>
          <w:color w:val="222A35" w:themeColor="text2" w:themeShade="80"/>
          <w:sz w:val="20"/>
          <w:szCs w:val="20"/>
          <w:rPrChange w:id="1126" w:author="Sandy Sum" w:date="2016-03-16T22:32:00Z">
            <w:rPr>
              <w:ins w:id="1127" w:author="Sandy Sum" w:date="2016-03-16T22:12:00Z"/>
            </w:rPr>
          </w:rPrChange>
        </w:rPr>
      </w:pPr>
      <w:ins w:id="1128" w:author="Sandy Sum" w:date="2016-03-16T22:12:00Z">
        <w:r w:rsidRPr="003E114F">
          <w:rPr>
            <w:rFonts w:ascii="Andale Mono" w:hAnsi="Andale Mono"/>
            <w:color w:val="222A35" w:themeColor="text2" w:themeShade="80"/>
            <w:sz w:val="20"/>
            <w:szCs w:val="20"/>
            <w:rPrChange w:id="1129" w:author="Sandy Sum" w:date="2016-03-16T22:32:00Z">
              <w:rPr/>
            </w:rPrChange>
          </w:rPr>
          <w:t xml:space="preserve"> Formula: ~1 </w:t>
        </w:r>
      </w:ins>
    </w:p>
    <w:p w14:paraId="08BC11AE" w14:textId="77777777" w:rsidR="006D10D5" w:rsidRPr="003E114F" w:rsidRDefault="006D10D5" w:rsidP="006D10D5">
      <w:pPr>
        <w:rPr>
          <w:ins w:id="1130" w:author="Sandy Sum" w:date="2016-03-16T22:12:00Z"/>
          <w:rFonts w:ascii="Andale Mono" w:hAnsi="Andale Mono"/>
          <w:color w:val="222A35" w:themeColor="text2" w:themeShade="80"/>
          <w:sz w:val="20"/>
          <w:szCs w:val="20"/>
          <w:rPrChange w:id="1131" w:author="Sandy Sum" w:date="2016-03-16T22:32:00Z">
            <w:rPr>
              <w:ins w:id="1132" w:author="Sandy Sum" w:date="2016-03-16T22:12:00Z"/>
            </w:rPr>
          </w:rPrChange>
        </w:rPr>
      </w:pPr>
      <w:ins w:id="1133" w:author="Sandy Sum" w:date="2016-03-16T22:12:00Z">
        <w:r w:rsidRPr="003E114F">
          <w:rPr>
            <w:rFonts w:ascii="Andale Mono" w:hAnsi="Andale Mono"/>
            <w:color w:val="222A35" w:themeColor="text2" w:themeShade="80"/>
            <w:sz w:val="20"/>
            <w:szCs w:val="20"/>
            <w:rPrChange w:id="1134" w:author="Sandy Sum" w:date="2016-03-16T22:32:00Z">
              <w:rPr/>
            </w:rPrChange>
          </w:rPr>
          <w:t xml:space="preserve"> Parameter estimate(s):</w:t>
        </w:r>
      </w:ins>
    </w:p>
    <w:p w14:paraId="31FF0166" w14:textId="77777777" w:rsidR="006D10D5" w:rsidRPr="003E114F" w:rsidRDefault="006D10D5" w:rsidP="006D10D5">
      <w:pPr>
        <w:rPr>
          <w:ins w:id="1135" w:author="Sandy Sum" w:date="2016-03-16T22:12:00Z"/>
          <w:rFonts w:ascii="Andale Mono" w:hAnsi="Andale Mono"/>
          <w:color w:val="222A35" w:themeColor="text2" w:themeShade="80"/>
          <w:sz w:val="20"/>
          <w:szCs w:val="20"/>
          <w:rPrChange w:id="1136" w:author="Sandy Sum" w:date="2016-03-16T22:32:00Z">
            <w:rPr>
              <w:ins w:id="1137" w:author="Sandy Sum" w:date="2016-03-16T22:12:00Z"/>
            </w:rPr>
          </w:rPrChange>
        </w:rPr>
      </w:pPr>
      <w:ins w:id="1138" w:author="Sandy Sum" w:date="2016-03-16T22:12:00Z">
        <w:r w:rsidRPr="003E114F">
          <w:rPr>
            <w:rFonts w:ascii="Andale Mono" w:hAnsi="Andale Mono"/>
            <w:color w:val="222A35" w:themeColor="text2" w:themeShade="80"/>
            <w:sz w:val="20"/>
            <w:szCs w:val="20"/>
            <w:rPrChange w:id="1139" w:author="Sandy Sum" w:date="2016-03-16T22:32:00Z">
              <w:rPr/>
            </w:rPrChange>
          </w:rPr>
          <w:t xml:space="preserve">      Phi </w:t>
        </w:r>
      </w:ins>
    </w:p>
    <w:p w14:paraId="1EE580F2" w14:textId="5FD92DB3" w:rsidR="006D10D5" w:rsidRPr="003E114F" w:rsidRDefault="006D10D5" w:rsidP="006D10D5">
      <w:pPr>
        <w:rPr>
          <w:ins w:id="1140" w:author="Sandy Sum" w:date="2016-03-16T22:12:00Z"/>
          <w:rFonts w:ascii="Andale Mono" w:hAnsi="Andale Mono"/>
          <w:color w:val="222A35" w:themeColor="text2" w:themeShade="80"/>
          <w:sz w:val="20"/>
          <w:szCs w:val="20"/>
          <w:rPrChange w:id="1141" w:author="Sandy Sum" w:date="2016-03-16T22:32:00Z">
            <w:rPr>
              <w:ins w:id="1142" w:author="Sandy Sum" w:date="2016-03-16T22:12:00Z"/>
            </w:rPr>
          </w:rPrChange>
        </w:rPr>
      </w:pPr>
      <w:ins w:id="1143" w:author="Sandy Sum" w:date="2016-03-16T22:12:00Z">
        <w:r w:rsidRPr="003E114F">
          <w:rPr>
            <w:rFonts w:ascii="Andale Mono" w:hAnsi="Andale Mono"/>
            <w:color w:val="222A35" w:themeColor="text2" w:themeShade="80"/>
            <w:sz w:val="20"/>
            <w:szCs w:val="20"/>
            <w:rPrChange w:id="1144" w:author="Sandy Sum" w:date="2016-03-16T22:32:00Z">
              <w:rPr/>
            </w:rPrChange>
          </w:rPr>
          <w:t>0.6119577</w:t>
        </w:r>
        <w:r w:rsidRPr="00DD5100">
          <w:rPr>
            <w:rFonts w:ascii="Andale Mono" w:hAnsi="Andale Mono"/>
            <w:b/>
            <w:color w:val="FF0000"/>
            <w:sz w:val="20"/>
            <w:szCs w:val="20"/>
            <w:rPrChange w:id="1145" w:author="Sandy Sum" w:date="2016-03-16T22:39:00Z">
              <w:rPr/>
            </w:rPrChange>
          </w:rPr>
          <w:t xml:space="preserve"> </w:t>
        </w:r>
      </w:ins>
      <w:ins w:id="1146" w:author="Sandy Sum" w:date="2016-03-16T22:39:00Z">
        <w:r w:rsidR="00DD5100" w:rsidRPr="00DD5100">
          <w:rPr>
            <w:rFonts w:ascii="Andale Mono" w:hAnsi="Andale Mono"/>
            <w:b/>
            <w:color w:val="FF0000"/>
            <w:sz w:val="20"/>
            <w:szCs w:val="20"/>
            <w:rPrChange w:id="1147" w:author="Sandy Sum" w:date="2016-03-16T22:39:00Z">
              <w:rPr>
                <w:rFonts w:ascii="Andale Mono" w:hAnsi="Andale Mono"/>
                <w:color w:val="222A35" w:themeColor="text2" w:themeShade="80"/>
                <w:sz w:val="20"/>
                <w:szCs w:val="20"/>
              </w:rPr>
            </w:rPrChange>
          </w:rPr>
          <w:t>&lt;- this is the estimation of the correlation between residual and first lag</w:t>
        </w:r>
      </w:ins>
    </w:p>
    <w:p w14:paraId="6590840D" w14:textId="0FA93F7D" w:rsidR="006D10D5" w:rsidRPr="003E114F" w:rsidRDefault="006D10D5" w:rsidP="006D10D5">
      <w:pPr>
        <w:rPr>
          <w:ins w:id="1148" w:author="Sandy Sum" w:date="2016-03-16T22:12:00Z"/>
          <w:rFonts w:ascii="Andale Mono" w:hAnsi="Andale Mono"/>
          <w:color w:val="222A35" w:themeColor="text2" w:themeShade="80"/>
          <w:sz w:val="20"/>
          <w:szCs w:val="20"/>
          <w:rPrChange w:id="1149" w:author="Sandy Sum" w:date="2016-03-16T22:32:00Z">
            <w:rPr>
              <w:ins w:id="1150" w:author="Sandy Sum" w:date="2016-03-16T22:12:00Z"/>
            </w:rPr>
          </w:rPrChange>
        </w:rPr>
      </w:pPr>
      <w:ins w:id="1151" w:author="Sandy Sum" w:date="2016-03-16T22:12:00Z">
        <w:r w:rsidRPr="003E114F">
          <w:rPr>
            <w:rFonts w:ascii="Andale Mono" w:hAnsi="Andale Mono"/>
            <w:color w:val="222A35" w:themeColor="text2" w:themeShade="80"/>
            <w:sz w:val="20"/>
            <w:szCs w:val="20"/>
            <w:rPrChange w:id="1152" w:author="Sandy Sum" w:date="2016-03-16T22:32:00Z">
              <w:rPr/>
            </w:rPrChange>
          </w:rPr>
          <w:t>Degrees of freedom: 29 total; 27 residual</w:t>
        </w:r>
      </w:ins>
    </w:p>
    <w:p w14:paraId="21F0A3F5" w14:textId="7426D324" w:rsidR="006D10D5" w:rsidRPr="003E114F" w:rsidRDefault="006D10D5" w:rsidP="006D10D5">
      <w:pPr>
        <w:rPr>
          <w:ins w:id="1153" w:author="Sandy Sum" w:date="2016-03-16T22:12:00Z"/>
          <w:rFonts w:ascii="Andale Mono" w:hAnsi="Andale Mono"/>
          <w:color w:val="222A35" w:themeColor="text2" w:themeShade="80"/>
          <w:sz w:val="20"/>
          <w:szCs w:val="20"/>
          <w:rPrChange w:id="1154" w:author="Sandy Sum" w:date="2016-03-16T22:32:00Z">
            <w:rPr>
              <w:ins w:id="1155" w:author="Sandy Sum" w:date="2016-03-16T22:12:00Z"/>
            </w:rPr>
          </w:rPrChange>
        </w:rPr>
      </w:pPr>
      <w:ins w:id="1156" w:author="Sandy Sum" w:date="2016-03-16T22:12:00Z">
        <w:r w:rsidRPr="003E114F">
          <w:rPr>
            <w:rFonts w:ascii="Andale Mono" w:hAnsi="Andale Mono"/>
            <w:color w:val="222A35" w:themeColor="text2" w:themeShade="80"/>
            <w:sz w:val="20"/>
            <w:szCs w:val="20"/>
            <w:rPrChange w:id="1157" w:author="Sandy Sum" w:date="2016-03-16T22:32:00Z">
              <w:rPr/>
            </w:rPrChange>
          </w:rPr>
          <w:t>Residual standard error: 20.27297</w:t>
        </w:r>
      </w:ins>
    </w:p>
    <w:p w14:paraId="27CEA202" w14:textId="77777777" w:rsidR="006D10D5" w:rsidRDefault="006D10D5" w:rsidP="006D10D5">
      <w:pPr>
        <w:rPr>
          <w:ins w:id="1158" w:author="Sandy Sum" w:date="2016-03-16T22:42:00Z"/>
        </w:rPr>
      </w:pPr>
    </w:p>
    <w:p w14:paraId="5297F309" w14:textId="77777777" w:rsidR="00DD5100" w:rsidRDefault="00DD5100" w:rsidP="006D10D5">
      <w:pPr>
        <w:rPr>
          <w:ins w:id="1159" w:author="Sandy Sum" w:date="2016-03-16T22:11:00Z"/>
        </w:rPr>
      </w:pPr>
    </w:p>
    <w:p w14:paraId="26093A06" w14:textId="77777777" w:rsidR="006D10D5" w:rsidRPr="003E114F" w:rsidRDefault="006D10D5" w:rsidP="006D10D5">
      <w:pPr>
        <w:rPr>
          <w:ins w:id="1160" w:author="Sandy Sum" w:date="2016-03-16T22:11:00Z"/>
          <w:rFonts w:ascii="Andale Mono" w:hAnsi="Andale Mono"/>
          <w:color w:val="2E74B5" w:themeColor="accent1" w:themeShade="BF"/>
          <w:sz w:val="20"/>
          <w:szCs w:val="20"/>
          <w:rPrChange w:id="1161" w:author="Sandy Sum" w:date="2016-03-16T22:32:00Z">
            <w:rPr>
              <w:ins w:id="1162" w:author="Sandy Sum" w:date="2016-03-16T22:11:00Z"/>
            </w:rPr>
          </w:rPrChange>
        </w:rPr>
      </w:pPr>
      <w:proofErr w:type="spellStart"/>
      <w:ins w:id="1163" w:author="Sandy Sum" w:date="2016-03-16T22:11:00Z">
        <w:r w:rsidRPr="003E114F">
          <w:rPr>
            <w:rFonts w:ascii="Andale Mono" w:hAnsi="Andale Mono"/>
            <w:color w:val="2E74B5" w:themeColor="accent1" w:themeShade="BF"/>
            <w:sz w:val="20"/>
            <w:szCs w:val="20"/>
            <w:rPrChange w:id="1164" w:author="Sandy Sum" w:date="2016-03-16T22:32:00Z">
              <w:rPr/>
            </w:rPrChange>
          </w:rPr>
          <w:t>hist</w:t>
        </w:r>
        <w:proofErr w:type="spellEnd"/>
        <w:r w:rsidRPr="003E114F">
          <w:rPr>
            <w:rFonts w:ascii="Andale Mono" w:hAnsi="Andale Mono"/>
            <w:color w:val="2E74B5" w:themeColor="accent1" w:themeShade="BF"/>
            <w:sz w:val="20"/>
            <w:szCs w:val="20"/>
            <w:rPrChange w:id="1165" w:author="Sandy Sum" w:date="2016-03-16T22:32:00Z">
              <w:rPr/>
            </w:rPrChange>
          </w:rPr>
          <w:t>(</w:t>
        </w:r>
        <w:proofErr w:type="spellStart"/>
        <w:r w:rsidRPr="003E114F">
          <w:rPr>
            <w:rFonts w:ascii="Andale Mono" w:hAnsi="Andale Mono"/>
            <w:color w:val="2E74B5" w:themeColor="accent1" w:themeShade="BF"/>
            <w:sz w:val="20"/>
            <w:szCs w:val="20"/>
            <w:rPrChange w:id="1166" w:author="Sandy Sum" w:date="2016-03-16T22:32:00Z">
              <w:rPr/>
            </w:rPrChange>
          </w:rPr>
          <w:t>whaleGLS$residuals</w:t>
        </w:r>
        <w:proofErr w:type="spellEnd"/>
        <w:r w:rsidRPr="003E114F">
          <w:rPr>
            <w:rFonts w:ascii="Andale Mono" w:hAnsi="Andale Mono"/>
            <w:color w:val="2E74B5" w:themeColor="accent1" w:themeShade="BF"/>
            <w:sz w:val="20"/>
            <w:szCs w:val="20"/>
            <w:rPrChange w:id="1167" w:author="Sandy Sum" w:date="2016-03-16T22:32:00Z">
              <w:rPr/>
            </w:rPrChange>
          </w:rPr>
          <w:t>)</w:t>
        </w:r>
      </w:ins>
    </w:p>
    <w:p w14:paraId="4B03B5EC" w14:textId="2A53825A" w:rsidR="006D10D5" w:rsidRDefault="006D10D5" w:rsidP="006D10D5">
      <w:pPr>
        <w:rPr>
          <w:ins w:id="1168" w:author="Sandy Sum" w:date="2016-03-16T22:33:00Z"/>
          <w:rFonts w:ascii="Andale Mono" w:hAnsi="Andale Mono"/>
          <w:color w:val="2E74B5" w:themeColor="accent1" w:themeShade="BF"/>
          <w:sz w:val="20"/>
          <w:szCs w:val="20"/>
        </w:rPr>
      </w:pPr>
      <w:proofErr w:type="spellStart"/>
      <w:ins w:id="1169" w:author="Sandy Sum" w:date="2016-03-16T22:11:00Z">
        <w:r w:rsidRPr="003E114F">
          <w:rPr>
            <w:rFonts w:ascii="Andale Mono" w:hAnsi="Andale Mono"/>
            <w:color w:val="2E74B5" w:themeColor="accent1" w:themeShade="BF"/>
            <w:sz w:val="20"/>
            <w:szCs w:val="20"/>
            <w:rPrChange w:id="1170" w:author="Sandy Sum" w:date="2016-03-16T22:32:00Z">
              <w:rPr/>
            </w:rPrChange>
          </w:rPr>
          <w:t>qqnorm</w:t>
        </w:r>
        <w:proofErr w:type="spellEnd"/>
        <w:r w:rsidRPr="003E114F">
          <w:rPr>
            <w:rFonts w:ascii="Andale Mono" w:hAnsi="Andale Mono"/>
            <w:color w:val="2E74B5" w:themeColor="accent1" w:themeShade="BF"/>
            <w:sz w:val="20"/>
            <w:szCs w:val="20"/>
            <w:rPrChange w:id="1171" w:author="Sandy Sum" w:date="2016-03-16T22:32:00Z">
              <w:rPr/>
            </w:rPrChange>
          </w:rPr>
          <w:t>(</w:t>
        </w:r>
        <w:proofErr w:type="spellStart"/>
        <w:r w:rsidRPr="003E114F">
          <w:rPr>
            <w:rFonts w:ascii="Andale Mono" w:hAnsi="Andale Mono"/>
            <w:color w:val="2E74B5" w:themeColor="accent1" w:themeShade="BF"/>
            <w:sz w:val="20"/>
            <w:szCs w:val="20"/>
            <w:rPrChange w:id="1172" w:author="Sandy Sum" w:date="2016-03-16T22:32:00Z">
              <w:rPr/>
            </w:rPrChange>
          </w:rPr>
          <w:t>whaleGLS$residuals</w:t>
        </w:r>
        <w:proofErr w:type="spellEnd"/>
        <w:r w:rsidRPr="003E114F">
          <w:rPr>
            <w:rFonts w:ascii="Andale Mono" w:hAnsi="Andale Mono"/>
            <w:color w:val="2E74B5" w:themeColor="accent1" w:themeShade="BF"/>
            <w:sz w:val="20"/>
            <w:szCs w:val="20"/>
            <w:rPrChange w:id="1173" w:author="Sandy Sum" w:date="2016-03-16T22:32:00Z">
              <w:rPr/>
            </w:rPrChange>
          </w:rPr>
          <w:t>)</w:t>
        </w:r>
      </w:ins>
    </w:p>
    <w:p w14:paraId="077F8079" w14:textId="77777777" w:rsidR="003E114F" w:rsidRPr="003E114F" w:rsidRDefault="003E114F" w:rsidP="006D10D5">
      <w:pPr>
        <w:rPr>
          <w:ins w:id="1174" w:author="Sandy Sum" w:date="2016-03-16T22:16:00Z"/>
          <w:rFonts w:ascii="Andale Mono" w:hAnsi="Andale Mono"/>
          <w:color w:val="2E74B5" w:themeColor="accent1" w:themeShade="BF"/>
          <w:sz w:val="20"/>
          <w:szCs w:val="20"/>
          <w:rPrChange w:id="1175" w:author="Sandy Sum" w:date="2016-03-16T22:32:00Z">
            <w:rPr>
              <w:ins w:id="1176" w:author="Sandy Sum" w:date="2016-03-16T22:16:00Z"/>
            </w:rPr>
          </w:rPrChange>
        </w:rPr>
      </w:pPr>
    </w:p>
    <w:p w14:paraId="40B00CE2" w14:textId="3CEB2327" w:rsidR="003E114F" w:rsidRPr="003E114F" w:rsidRDefault="003E114F" w:rsidP="006D10D5">
      <w:pPr>
        <w:rPr>
          <w:ins w:id="1177" w:author="Sandy Sum" w:date="2016-03-16T22:32:00Z"/>
          <w:rFonts w:ascii="Andale Mono" w:hAnsi="Andale Mono"/>
          <w:color w:val="2E74B5" w:themeColor="accent1" w:themeShade="BF"/>
          <w:sz w:val="20"/>
          <w:szCs w:val="20"/>
          <w:rPrChange w:id="1178" w:author="Sandy Sum" w:date="2016-03-16T22:33:00Z">
            <w:rPr>
              <w:ins w:id="1179" w:author="Sandy Sum" w:date="2016-03-16T22:32:00Z"/>
            </w:rPr>
          </w:rPrChange>
        </w:rPr>
      </w:pPr>
      <w:ins w:id="1180" w:author="Sandy Sum" w:date="2016-03-16T22:32:00Z">
        <w:r w:rsidRPr="003E114F">
          <w:rPr>
            <w:rFonts w:ascii="Andale Mono" w:hAnsi="Andale Mono"/>
            <w:color w:val="2E74B5" w:themeColor="accent1" w:themeShade="BF"/>
            <w:sz w:val="20"/>
            <w:szCs w:val="20"/>
            <w:rPrChange w:id="1181" w:author="Sandy Sum" w:date="2016-03-16T22:33:00Z">
              <w:rPr/>
            </w:rPrChange>
          </w:rPr>
          <w:t xml:space="preserve"># errors </w:t>
        </w:r>
        <w:proofErr w:type="gramStart"/>
        <w:r w:rsidRPr="003E114F">
          <w:rPr>
            <w:rFonts w:ascii="Andale Mono" w:hAnsi="Andale Mono"/>
            <w:color w:val="2E74B5" w:themeColor="accent1" w:themeShade="BF"/>
            <w:sz w:val="20"/>
            <w:szCs w:val="20"/>
            <w:rPrChange w:id="1182" w:author="Sandy Sum" w:date="2016-03-16T22:33:00Z">
              <w:rPr/>
            </w:rPrChange>
          </w:rPr>
          <w:t>looks</w:t>
        </w:r>
        <w:proofErr w:type="gramEnd"/>
        <w:r w:rsidRPr="003E114F">
          <w:rPr>
            <w:rFonts w:ascii="Andale Mono" w:hAnsi="Andale Mono"/>
            <w:color w:val="2E74B5" w:themeColor="accent1" w:themeShade="BF"/>
            <w:sz w:val="20"/>
            <w:szCs w:val="20"/>
            <w:rPrChange w:id="1183" w:author="Sandy Sum" w:date="2016-03-16T22:33:00Z">
              <w:rPr/>
            </w:rPrChange>
          </w:rPr>
          <w:t xml:space="preserve"> normally distributed now</w:t>
        </w:r>
      </w:ins>
    </w:p>
    <w:p w14:paraId="3ED75433" w14:textId="6AF545AC" w:rsidR="006D10D5" w:rsidRDefault="006D10D5" w:rsidP="006D10D5">
      <w:pPr>
        <w:rPr>
          <w:ins w:id="1184" w:author="Sandy Sum" w:date="2016-03-16T22:16:00Z"/>
        </w:rPr>
      </w:pPr>
      <w:ins w:id="1185" w:author="Sandy Sum" w:date="2016-03-16T22:17:00Z">
        <w:r w:rsidRPr="006D10D5">
          <w:drawing>
            <wp:inline distT="0" distB="0" distL="0" distR="0" wp14:anchorId="5E7EB837" wp14:editId="0E307908">
              <wp:extent cx="2857500" cy="286293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8714" cy="2894205"/>
                      </a:xfrm>
                      <a:prstGeom prst="rect">
                        <a:avLst/>
                      </a:prstGeom>
                      <a:noFill/>
                      <a:ln>
                        <a:noFill/>
                      </a:ln>
                    </pic:spPr>
                  </pic:pic>
                </a:graphicData>
              </a:graphic>
            </wp:inline>
          </w:drawing>
        </w:r>
      </w:ins>
    </w:p>
    <w:p w14:paraId="20174EDD" w14:textId="6F517A2B" w:rsidR="006D10D5" w:rsidRDefault="00035EA7" w:rsidP="006D10D5">
      <w:pPr>
        <w:rPr>
          <w:ins w:id="1186" w:author="Sandy Sum" w:date="2016-03-16T22:42:00Z"/>
        </w:rPr>
      </w:pPr>
      <w:ins w:id="1187" w:author="Sandy Sum" w:date="2016-03-17T00:07:00Z">
        <w:r>
          <w:br w:type="page"/>
        </w:r>
      </w:ins>
      <w:ins w:id="1188" w:author="Sandy Sum" w:date="2016-03-16T22:42:00Z">
        <w:r w:rsidR="00DD5100">
          <w:lastRenderedPageBreak/>
          <w:t xml:space="preserve">Specifying the correlation structure as </w:t>
        </w:r>
        <w:r w:rsidR="00DD5100" w:rsidRPr="007206D5">
          <w:rPr>
            <w:rFonts w:ascii="Andale Mono" w:hAnsi="Andale Mono"/>
            <w:color w:val="2E74B5" w:themeColor="accent1" w:themeShade="BF"/>
            <w:sz w:val="20"/>
            <w:szCs w:val="20"/>
          </w:rPr>
          <w:t>correlation=</w:t>
        </w:r>
        <w:proofErr w:type="spellStart"/>
        <w:r w:rsidR="00DD5100" w:rsidRPr="007206D5">
          <w:rPr>
            <w:rFonts w:ascii="Andale Mono" w:hAnsi="Andale Mono"/>
            <w:color w:val="2E74B5" w:themeColor="accent1" w:themeShade="BF"/>
            <w:sz w:val="20"/>
            <w:szCs w:val="20"/>
          </w:rPr>
          <w:t>corARMA</w:t>
        </w:r>
        <w:proofErr w:type="spellEnd"/>
        <w:r w:rsidR="00DD5100" w:rsidRPr="007206D5">
          <w:rPr>
            <w:rFonts w:ascii="Andale Mono" w:hAnsi="Andale Mono"/>
            <w:color w:val="2E74B5" w:themeColor="accent1" w:themeShade="BF"/>
            <w:sz w:val="20"/>
            <w:szCs w:val="20"/>
          </w:rPr>
          <w:t>(p=2)</w:t>
        </w:r>
        <w:r w:rsidR="00DD5100">
          <w:t xml:space="preserve"> fits an </w:t>
        </w:r>
        <w:proofErr w:type="gramStart"/>
        <w:r w:rsidR="00DD5100">
          <w:t>AR(</w:t>
        </w:r>
        <w:proofErr w:type="gramEnd"/>
        <w:r w:rsidR="00DD5100">
          <w:t>2) process for the errors.</w:t>
        </w:r>
      </w:ins>
    </w:p>
    <w:p w14:paraId="45DC0A1E" w14:textId="77777777" w:rsidR="00DD5100" w:rsidRDefault="00DD5100" w:rsidP="006D10D5">
      <w:pPr>
        <w:rPr>
          <w:ins w:id="1189" w:author="Sandy Sum" w:date="2016-03-16T22:16:00Z"/>
        </w:rPr>
      </w:pPr>
    </w:p>
    <w:p w14:paraId="4E25A31B" w14:textId="77777777" w:rsidR="006D10D5" w:rsidRDefault="006D10D5" w:rsidP="006D10D5">
      <w:pPr>
        <w:rPr>
          <w:ins w:id="1190" w:author="Sandy Sum" w:date="2016-03-16T22:33:00Z"/>
          <w:rFonts w:ascii="Andale Mono" w:hAnsi="Andale Mono"/>
          <w:color w:val="2E74B5" w:themeColor="accent1" w:themeShade="BF"/>
          <w:sz w:val="20"/>
          <w:szCs w:val="20"/>
        </w:rPr>
      </w:pPr>
      <w:ins w:id="1191" w:author="Sandy Sum" w:date="2016-03-16T22:16:00Z">
        <w:r w:rsidRPr="003E114F">
          <w:rPr>
            <w:rFonts w:ascii="Andale Mono" w:hAnsi="Andale Mono"/>
            <w:color w:val="2E74B5" w:themeColor="accent1" w:themeShade="BF"/>
            <w:sz w:val="20"/>
            <w:szCs w:val="20"/>
            <w:rPrChange w:id="1192" w:author="Sandy Sum" w:date="2016-03-16T22:33:00Z">
              <w:rPr/>
            </w:rPrChange>
          </w:rPr>
          <w:t xml:space="preserve">whaleGLS2 &lt;- </w:t>
        </w:r>
        <w:proofErr w:type="spellStart"/>
        <w:proofErr w:type="gramStart"/>
        <w:r w:rsidRPr="003E114F">
          <w:rPr>
            <w:rFonts w:ascii="Andale Mono" w:hAnsi="Andale Mono"/>
            <w:color w:val="2E74B5" w:themeColor="accent1" w:themeShade="BF"/>
            <w:sz w:val="20"/>
            <w:szCs w:val="20"/>
            <w:rPrChange w:id="1193" w:author="Sandy Sum" w:date="2016-03-16T22:33:00Z">
              <w:rPr/>
            </w:rPrChange>
          </w:rPr>
          <w:t>gls</w:t>
        </w:r>
        <w:proofErr w:type="spellEnd"/>
        <w:r w:rsidRPr="003E114F">
          <w:rPr>
            <w:rFonts w:ascii="Andale Mono" w:hAnsi="Andale Mono"/>
            <w:color w:val="2E74B5" w:themeColor="accent1" w:themeShade="BF"/>
            <w:sz w:val="20"/>
            <w:szCs w:val="20"/>
            <w:rPrChange w:id="1194" w:author="Sandy Sum" w:date="2016-03-16T22:33:00Z">
              <w:rPr/>
            </w:rPrChange>
          </w:rPr>
          <w:t>(</w:t>
        </w:r>
        <w:proofErr w:type="gramEnd"/>
        <w:r w:rsidRPr="003E114F">
          <w:rPr>
            <w:rFonts w:ascii="Andale Mono" w:hAnsi="Andale Mono"/>
            <w:color w:val="2E74B5" w:themeColor="accent1" w:themeShade="BF"/>
            <w:sz w:val="20"/>
            <w:szCs w:val="20"/>
            <w:rPrChange w:id="1195" w:author="Sandy Sum" w:date="2016-03-16T22:33:00Z">
              <w:rPr/>
            </w:rPrChange>
          </w:rPr>
          <w:t xml:space="preserve">Sightings ~ Year, data = </w:t>
        </w:r>
        <w:proofErr w:type="spellStart"/>
        <w:r w:rsidRPr="003E114F">
          <w:rPr>
            <w:rFonts w:ascii="Andale Mono" w:hAnsi="Andale Mono"/>
            <w:color w:val="2E74B5" w:themeColor="accent1" w:themeShade="BF"/>
            <w:sz w:val="20"/>
            <w:szCs w:val="20"/>
            <w:rPrChange w:id="1196" w:author="Sandy Sum" w:date="2016-03-16T22:33:00Z">
              <w:rPr/>
            </w:rPrChange>
          </w:rPr>
          <w:t>whaleAbundance</w:t>
        </w:r>
        <w:proofErr w:type="spellEnd"/>
        <w:r w:rsidRPr="003E114F">
          <w:rPr>
            <w:rFonts w:ascii="Andale Mono" w:hAnsi="Andale Mono"/>
            <w:color w:val="2E74B5" w:themeColor="accent1" w:themeShade="BF"/>
            <w:sz w:val="20"/>
            <w:szCs w:val="20"/>
            <w:rPrChange w:id="1197" w:author="Sandy Sum" w:date="2016-03-16T22:33:00Z">
              <w:rPr/>
            </w:rPrChange>
          </w:rPr>
          <w:t>, correlation=</w:t>
        </w:r>
        <w:proofErr w:type="spellStart"/>
        <w:r w:rsidRPr="003E114F">
          <w:rPr>
            <w:rFonts w:ascii="Andale Mono" w:hAnsi="Andale Mono"/>
            <w:color w:val="2E74B5" w:themeColor="accent1" w:themeShade="BF"/>
            <w:sz w:val="20"/>
            <w:szCs w:val="20"/>
            <w:rPrChange w:id="1198" w:author="Sandy Sum" w:date="2016-03-16T22:33:00Z">
              <w:rPr/>
            </w:rPrChange>
          </w:rPr>
          <w:t>corARMA</w:t>
        </w:r>
        <w:proofErr w:type="spellEnd"/>
        <w:r w:rsidRPr="003E114F">
          <w:rPr>
            <w:rFonts w:ascii="Andale Mono" w:hAnsi="Andale Mono"/>
            <w:color w:val="2E74B5" w:themeColor="accent1" w:themeShade="BF"/>
            <w:sz w:val="20"/>
            <w:szCs w:val="20"/>
            <w:rPrChange w:id="1199" w:author="Sandy Sum" w:date="2016-03-16T22:33:00Z">
              <w:rPr/>
            </w:rPrChange>
          </w:rPr>
          <w:t>(p=2), method="ML")</w:t>
        </w:r>
      </w:ins>
    </w:p>
    <w:p w14:paraId="30D18FAC" w14:textId="77777777" w:rsidR="003E114F" w:rsidRPr="003E114F" w:rsidRDefault="003E114F" w:rsidP="006D10D5">
      <w:pPr>
        <w:rPr>
          <w:ins w:id="1200" w:author="Sandy Sum" w:date="2016-03-16T22:16:00Z"/>
          <w:rFonts w:ascii="Andale Mono" w:hAnsi="Andale Mono"/>
          <w:color w:val="2E74B5" w:themeColor="accent1" w:themeShade="BF"/>
          <w:sz w:val="20"/>
          <w:szCs w:val="20"/>
          <w:rPrChange w:id="1201" w:author="Sandy Sum" w:date="2016-03-16T22:33:00Z">
            <w:rPr>
              <w:ins w:id="1202" w:author="Sandy Sum" w:date="2016-03-16T22:16:00Z"/>
            </w:rPr>
          </w:rPrChange>
        </w:rPr>
      </w:pPr>
    </w:p>
    <w:p w14:paraId="374B415A" w14:textId="77777777" w:rsidR="006D10D5" w:rsidRPr="003E114F" w:rsidRDefault="006D10D5" w:rsidP="006D10D5">
      <w:pPr>
        <w:rPr>
          <w:ins w:id="1203" w:author="Sandy Sum" w:date="2016-03-16T22:16:00Z"/>
          <w:rFonts w:ascii="Andale Mono" w:hAnsi="Andale Mono"/>
          <w:color w:val="222A35" w:themeColor="text2" w:themeShade="80"/>
          <w:sz w:val="20"/>
          <w:szCs w:val="20"/>
          <w:rPrChange w:id="1204" w:author="Sandy Sum" w:date="2016-03-16T22:33:00Z">
            <w:rPr>
              <w:ins w:id="1205" w:author="Sandy Sum" w:date="2016-03-16T22:16:00Z"/>
            </w:rPr>
          </w:rPrChange>
        </w:rPr>
      </w:pPr>
      <w:ins w:id="1206" w:author="Sandy Sum" w:date="2016-03-16T22:16:00Z">
        <w:r w:rsidRPr="003E114F">
          <w:rPr>
            <w:rFonts w:ascii="Andale Mono" w:hAnsi="Andale Mono"/>
            <w:color w:val="222A35" w:themeColor="text2" w:themeShade="80"/>
            <w:sz w:val="20"/>
            <w:szCs w:val="20"/>
            <w:rPrChange w:id="1207" w:author="Sandy Sum" w:date="2016-03-16T22:33:00Z">
              <w:rPr/>
            </w:rPrChange>
          </w:rPr>
          <w:t>Generalized least squares fit by maximum likelihood</w:t>
        </w:r>
      </w:ins>
    </w:p>
    <w:p w14:paraId="5D16E872" w14:textId="77777777" w:rsidR="006D10D5" w:rsidRPr="003E114F" w:rsidRDefault="006D10D5" w:rsidP="006D10D5">
      <w:pPr>
        <w:rPr>
          <w:ins w:id="1208" w:author="Sandy Sum" w:date="2016-03-16T22:16:00Z"/>
          <w:rFonts w:ascii="Andale Mono" w:hAnsi="Andale Mono"/>
          <w:color w:val="222A35" w:themeColor="text2" w:themeShade="80"/>
          <w:sz w:val="20"/>
          <w:szCs w:val="20"/>
          <w:rPrChange w:id="1209" w:author="Sandy Sum" w:date="2016-03-16T22:33:00Z">
            <w:rPr>
              <w:ins w:id="1210" w:author="Sandy Sum" w:date="2016-03-16T22:16:00Z"/>
            </w:rPr>
          </w:rPrChange>
        </w:rPr>
      </w:pPr>
      <w:ins w:id="1211" w:author="Sandy Sum" w:date="2016-03-16T22:16:00Z">
        <w:r w:rsidRPr="003E114F">
          <w:rPr>
            <w:rFonts w:ascii="Andale Mono" w:hAnsi="Andale Mono"/>
            <w:color w:val="222A35" w:themeColor="text2" w:themeShade="80"/>
            <w:sz w:val="20"/>
            <w:szCs w:val="20"/>
            <w:rPrChange w:id="1212" w:author="Sandy Sum" w:date="2016-03-16T22:33:00Z">
              <w:rPr/>
            </w:rPrChange>
          </w:rPr>
          <w:t xml:space="preserve">  Model: Sightings ~ Year </w:t>
        </w:r>
      </w:ins>
    </w:p>
    <w:p w14:paraId="52E03395" w14:textId="77777777" w:rsidR="006D10D5" w:rsidRPr="003E114F" w:rsidRDefault="006D10D5" w:rsidP="006D10D5">
      <w:pPr>
        <w:rPr>
          <w:ins w:id="1213" w:author="Sandy Sum" w:date="2016-03-16T22:16:00Z"/>
          <w:rFonts w:ascii="Andale Mono" w:hAnsi="Andale Mono"/>
          <w:color w:val="222A35" w:themeColor="text2" w:themeShade="80"/>
          <w:sz w:val="20"/>
          <w:szCs w:val="20"/>
          <w:rPrChange w:id="1214" w:author="Sandy Sum" w:date="2016-03-16T22:33:00Z">
            <w:rPr>
              <w:ins w:id="1215" w:author="Sandy Sum" w:date="2016-03-16T22:16:00Z"/>
            </w:rPr>
          </w:rPrChange>
        </w:rPr>
      </w:pPr>
      <w:ins w:id="1216" w:author="Sandy Sum" w:date="2016-03-16T22:16:00Z">
        <w:r w:rsidRPr="003E114F">
          <w:rPr>
            <w:rFonts w:ascii="Andale Mono" w:hAnsi="Andale Mono"/>
            <w:color w:val="222A35" w:themeColor="text2" w:themeShade="80"/>
            <w:sz w:val="20"/>
            <w:szCs w:val="20"/>
            <w:rPrChange w:id="1217" w:author="Sandy Sum" w:date="2016-03-16T22:33:00Z">
              <w:rPr/>
            </w:rPrChange>
          </w:rPr>
          <w:t xml:space="preserve">  Data: </w:t>
        </w:r>
        <w:proofErr w:type="spellStart"/>
        <w:r w:rsidRPr="003E114F">
          <w:rPr>
            <w:rFonts w:ascii="Andale Mono" w:hAnsi="Andale Mono"/>
            <w:color w:val="222A35" w:themeColor="text2" w:themeShade="80"/>
            <w:sz w:val="20"/>
            <w:szCs w:val="20"/>
            <w:rPrChange w:id="1218" w:author="Sandy Sum" w:date="2016-03-16T22:33:00Z">
              <w:rPr/>
            </w:rPrChange>
          </w:rPr>
          <w:t>whaleAbundance</w:t>
        </w:r>
        <w:proofErr w:type="spellEnd"/>
        <w:r w:rsidRPr="003E114F">
          <w:rPr>
            <w:rFonts w:ascii="Andale Mono" w:hAnsi="Andale Mono"/>
            <w:color w:val="222A35" w:themeColor="text2" w:themeShade="80"/>
            <w:sz w:val="20"/>
            <w:szCs w:val="20"/>
            <w:rPrChange w:id="1219" w:author="Sandy Sum" w:date="2016-03-16T22:33:00Z">
              <w:rPr/>
            </w:rPrChange>
          </w:rPr>
          <w:t xml:space="preserve"> </w:t>
        </w:r>
      </w:ins>
    </w:p>
    <w:p w14:paraId="7E27B09E" w14:textId="7CB83188" w:rsidR="006D10D5" w:rsidRPr="00DD5100" w:rsidRDefault="006D10D5" w:rsidP="006D10D5">
      <w:pPr>
        <w:rPr>
          <w:ins w:id="1220" w:author="Sandy Sum" w:date="2016-03-16T22:16:00Z"/>
          <w:rFonts w:ascii="Andale Mono" w:hAnsi="Andale Mono"/>
          <w:b/>
          <w:color w:val="FF0000"/>
          <w:sz w:val="20"/>
          <w:szCs w:val="20"/>
          <w:rPrChange w:id="1221" w:author="Sandy Sum" w:date="2016-03-16T22:41:00Z">
            <w:rPr>
              <w:ins w:id="1222" w:author="Sandy Sum" w:date="2016-03-16T22:16:00Z"/>
            </w:rPr>
          </w:rPrChange>
        </w:rPr>
      </w:pPr>
      <w:ins w:id="1223" w:author="Sandy Sum" w:date="2016-03-16T22:16:00Z">
        <w:r w:rsidRPr="003E114F">
          <w:rPr>
            <w:rFonts w:ascii="Andale Mono" w:hAnsi="Andale Mono"/>
            <w:color w:val="222A35" w:themeColor="text2" w:themeShade="80"/>
            <w:sz w:val="20"/>
            <w:szCs w:val="20"/>
            <w:rPrChange w:id="1224" w:author="Sandy Sum" w:date="2016-03-16T22:33:00Z">
              <w:rPr/>
            </w:rPrChange>
          </w:rPr>
          <w:t xml:space="preserve">  Log-likelihood: -121.1574</w:t>
        </w:r>
      </w:ins>
      <w:ins w:id="1225" w:author="Sandy Sum" w:date="2016-03-16T22:40:00Z">
        <w:r w:rsidR="00DD5100">
          <w:rPr>
            <w:rFonts w:ascii="Andale Mono" w:hAnsi="Andale Mono"/>
            <w:color w:val="222A35" w:themeColor="text2" w:themeShade="80"/>
            <w:sz w:val="20"/>
            <w:szCs w:val="20"/>
          </w:rPr>
          <w:t xml:space="preserve"> </w:t>
        </w:r>
        <w:r w:rsidR="00DD5100" w:rsidRPr="00DD5100">
          <w:rPr>
            <w:rFonts w:ascii="Andale Mono" w:hAnsi="Andale Mono"/>
            <w:b/>
            <w:color w:val="FF0000"/>
            <w:sz w:val="20"/>
            <w:szCs w:val="20"/>
            <w:rPrChange w:id="1226" w:author="Sandy Sum" w:date="2016-03-16T22:41:00Z">
              <w:rPr>
                <w:rFonts w:ascii="Andale Mono" w:hAnsi="Andale Mono"/>
                <w:color w:val="222A35" w:themeColor="text2" w:themeShade="80"/>
                <w:sz w:val="20"/>
                <w:szCs w:val="20"/>
              </w:rPr>
            </w:rPrChange>
          </w:rPr>
          <w:t>&lt;- log likelihood did not increase by that much</w:t>
        </w:r>
      </w:ins>
    </w:p>
    <w:p w14:paraId="53AFA744" w14:textId="77777777" w:rsidR="006D10D5" w:rsidRPr="003E114F" w:rsidRDefault="006D10D5" w:rsidP="006D10D5">
      <w:pPr>
        <w:rPr>
          <w:ins w:id="1227" w:author="Sandy Sum" w:date="2016-03-16T22:16:00Z"/>
          <w:rFonts w:ascii="Andale Mono" w:hAnsi="Andale Mono"/>
          <w:color w:val="222A35" w:themeColor="text2" w:themeShade="80"/>
          <w:sz w:val="20"/>
          <w:szCs w:val="20"/>
          <w:rPrChange w:id="1228" w:author="Sandy Sum" w:date="2016-03-16T22:33:00Z">
            <w:rPr>
              <w:ins w:id="1229" w:author="Sandy Sum" w:date="2016-03-16T22:16:00Z"/>
            </w:rPr>
          </w:rPrChange>
        </w:rPr>
      </w:pPr>
    </w:p>
    <w:p w14:paraId="14B0BDF0" w14:textId="77777777" w:rsidR="006D10D5" w:rsidRPr="003E114F" w:rsidRDefault="006D10D5" w:rsidP="006D10D5">
      <w:pPr>
        <w:rPr>
          <w:ins w:id="1230" w:author="Sandy Sum" w:date="2016-03-16T22:16:00Z"/>
          <w:rFonts w:ascii="Andale Mono" w:hAnsi="Andale Mono"/>
          <w:color w:val="222A35" w:themeColor="text2" w:themeShade="80"/>
          <w:sz w:val="20"/>
          <w:szCs w:val="20"/>
          <w:rPrChange w:id="1231" w:author="Sandy Sum" w:date="2016-03-16T22:33:00Z">
            <w:rPr>
              <w:ins w:id="1232" w:author="Sandy Sum" w:date="2016-03-16T22:16:00Z"/>
            </w:rPr>
          </w:rPrChange>
        </w:rPr>
      </w:pPr>
      <w:ins w:id="1233" w:author="Sandy Sum" w:date="2016-03-16T22:16:00Z">
        <w:r w:rsidRPr="003E114F">
          <w:rPr>
            <w:rFonts w:ascii="Andale Mono" w:hAnsi="Andale Mono"/>
            <w:color w:val="222A35" w:themeColor="text2" w:themeShade="80"/>
            <w:sz w:val="20"/>
            <w:szCs w:val="20"/>
            <w:rPrChange w:id="1234" w:author="Sandy Sum" w:date="2016-03-16T22:33:00Z">
              <w:rPr/>
            </w:rPrChange>
          </w:rPr>
          <w:t>Coefficients:</w:t>
        </w:r>
      </w:ins>
    </w:p>
    <w:p w14:paraId="5B7358AF" w14:textId="77777777" w:rsidR="006D10D5" w:rsidRPr="003E114F" w:rsidRDefault="006D10D5" w:rsidP="006D10D5">
      <w:pPr>
        <w:rPr>
          <w:ins w:id="1235" w:author="Sandy Sum" w:date="2016-03-16T22:16:00Z"/>
          <w:rFonts w:ascii="Andale Mono" w:hAnsi="Andale Mono"/>
          <w:color w:val="222A35" w:themeColor="text2" w:themeShade="80"/>
          <w:sz w:val="20"/>
          <w:szCs w:val="20"/>
          <w:rPrChange w:id="1236" w:author="Sandy Sum" w:date="2016-03-16T22:33:00Z">
            <w:rPr>
              <w:ins w:id="1237" w:author="Sandy Sum" w:date="2016-03-16T22:16:00Z"/>
            </w:rPr>
          </w:rPrChange>
        </w:rPr>
      </w:pPr>
      <w:ins w:id="1238" w:author="Sandy Sum" w:date="2016-03-16T22:16:00Z">
        <w:r w:rsidRPr="003E114F">
          <w:rPr>
            <w:rFonts w:ascii="Andale Mono" w:hAnsi="Andale Mono"/>
            <w:color w:val="222A35" w:themeColor="text2" w:themeShade="80"/>
            <w:sz w:val="20"/>
            <w:szCs w:val="20"/>
            <w:rPrChange w:id="1239" w:author="Sandy Sum" w:date="2016-03-16T22:33:00Z">
              <w:rPr/>
            </w:rPrChange>
          </w:rPr>
          <w:t xml:space="preserve"> (</w:t>
        </w:r>
        <w:proofErr w:type="gramStart"/>
        <w:r w:rsidRPr="003E114F">
          <w:rPr>
            <w:rFonts w:ascii="Andale Mono" w:hAnsi="Andale Mono"/>
            <w:color w:val="222A35" w:themeColor="text2" w:themeShade="80"/>
            <w:sz w:val="20"/>
            <w:szCs w:val="20"/>
            <w:rPrChange w:id="1240" w:author="Sandy Sum" w:date="2016-03-16T22:33:00Z">
              <w:rPr/>
            </w:rPrChange>
          </w:rPr>
          <w:t xml:space="preserve">Intercept)   </w:t>
        </w:r>
        <w:proofErr w:type="gramEnd"/>
        <w:r w:rsidRPr="003E114F">
          <w:rPr>
            <w:rFonts w:ascii="Andale Mono" w:hAnsi="Andale Mono"/>
            <w:color w:val="222A35" w:themeColor="text2" w:themeShade="80"/>
            <w:sz w:val="20"/>
            <w:szCs w:val="20"/>
            <w:rPrChange w:id="1241" w:author="Sandy Sum" w:date="2016-03-16T22:33:00Z">
              <w:rPr/>
            </w:rPrChange>
          </w:rPr>
          <w:t xml:space="preserve">      Year </w:t>
        </w:r>
      </w:ins>
    </w:p>
    <w:p w14:paraId="731E09C3" w14:textId="510913BD" w:rsidR="006D10D5" w:rsidRPr="003E114F" w:rsidRDefault="006D10D5" w:rsidP="006D10D5">
      <w:pPr>
        <w:rPr>
          <w:ins w:id="1242" w:author="Sandy Sum" w:date="2016-03-16T22:16:00Z"/>
          <w:rFonts w:ascii="Andale Mono" w:hAnsi="Andale Mono"/>
          <w:color w:val="222A35" w:themeColor="text2" w:themeShade="80"/>
          <w:sz w:val="20"/>
          <w:szCs w:val="20"/>
          <w:rPrChange w:id="1243" w:author="Sandy Sum" w:date="2016-03-16T22:33:00Z">
            <w:rPr>
              <w:ins w:id="1244" w:author="Sandy Sum" w:date="2016-03-16T22:16:00Z"/>
            </w:rPr>
          </w:rPrChange>
        </w:rPr>
      </w:pPr>
      <w:ins w:id="1245" w:author="Sandy Sum" w:date="2016-03-16T22:16:00Z">
        <w:r w:rsidRPr="003E114F">
          <w:rPr>
            <w:rFonts w:ascii="Andale Mono" w:hAnsi="Andale Mono"/>
            <w:color w:val="222A35" w:themeColor="text2" w:themeShade="80"/>
            <w:sz w:val="20"/>
            <w:szCs w:val="20"/>
            <w:rPrChange w:id="1246" w:author="Sandy Sum" w:date="2016-03-16T22:33:00Z">
              <w:rPr/>
            </w:rPrChange>
          </w:rPr>
          <w:t xml:space="preserve">-7201.478607     3.668038 </w:t>
        </w:r>
      </w:ins>
      <w:ins w:id="1247" w:author="Sandy Sum" w:date="2016-03-16T22:40:00Z">
        <w:r w:rsidR="00DD5100" w:rsidRPr="00DD5100">
          <w:rPr>
            <w:rFonts w:ascii="Andale Mono" w:hAnsi="Andale Mono"/>
            <w:b/>
            <w:color w:val="FF0000"/>
            <w:sz w:val="20"/>
            <w:szCs w:val="20"/>
            <w:rPrChange w:id="1248" w:author="Sandy Sum" w:date="2016-03-16T22:40:00Z">
              <w:rPr>
                <w:rFonts w:ascii="Andale Mono" w:hAnsi="Andale Mono"/>
                <w:color w:val="222A35" w:themeColor="text2" w:themeShade="80"/>
                <w:sz w:val="20"/>
                <w:szCs w:val="20"/>
              </w:rPr>
            </w:rPrChange>
          </w:rPr>
          <w:t>&lt;- not much change</w:t>
        </w:r>
      </w:ins>
      <w:ins w:id="1249" w:author="Sandy Sum" w:date="2016-03-16T22:41:00Z">
        <w:r w:rsidR="00DD5100">
          <w:rPr>
            <w:rFonts w:ascii="Andale Mono" w:hAnsi="Andale Mono"/>
            <w:b/>
            <w:color w:val="FF0000"/>
            <w:sz w:val="20"/>
            <w:szCs w:val="20"/>
          </w:rPr>
          <w:t xml:space="preserve"> from </w:t>
        </w:r>
        <w:proofErr w:type="spellStart"/>
        <w:r w:rsidR="00DD5100">
          <w:rPr>
            <w:rFonts w:ascii="Andale Mono" w:hAnsi="Andale Mono"/>
            <w:b/>
            <w:color w:val="FF0000"/>
            <w:sz w:val="20"/>
            <w:szCs w:val="20"/>
          </w:rPr>
          <w:t>whaleGLS</w:t>
        </w:r>
        <w:proofErr w:type="spellEnd"/>
        <w:r w:rsidR="00DD5100">
          <w:rPr>
            <w:rFonts w:ascii="Andale Mono" w:hAnsi="Andale Mono"/>
            <w:b/>
            <w:color w:val="FF0000"/>
            <w:sz w:val="20"/>
            <w:szCs w:val="20"/>
          </w:rPr>
          <w:t xml:space="preserve"> results</w:t>
        </w:r>
      </w:ins>
    </w:p>
    <w:p w14:paraId="62697606" w14:textId="77777777" w:rsidR="006D10D5" w:rsidRPr="003E114F" w:rsidRDefault="006D10D5" w:rsidP="006D10D5">
      <w:pPr>
        <w:rPr>
          <w:ins w:id="1250" w:author="Sandy Sum" w:date="2016-03-16T22:16:00Z"/>
          <w:rFonts w:ascii="Andale Mono" w:hAnsi="Andale Mono"/>
          <w:color w:val="222A35" w:themeColor="text2" w:themeShade="80"/>
          <w:sz w:val="20"/>
          <w:szCs w:val="20"/>
          <w:rPrChange w:id="1251" w:author="Sandy Sum" w:date="2016-03-16T22:33:00Z">
            <w:rPr>
              <w:ins w:id="1252" w:author="Sandy Sum" w:date="2016-03-16T22:16:00Z"/>
            </w:rPr>
          </w:rPrChange>
        </w:rPr>
      </w:pPr>
    </w:p>
    <w:p w14:paraId="02E1AB83" w14:textId="77777777" w:rsidR="006D10D5" w:rsidRPr="003E114F" w:rsidRDefault="006D10D5" w:rsidP="006D10D5">
      <w:pPr>
        <w:rPr>
          <w:ins w:id="1253" w:author="Sandy Sum" w:date="2016-03-16T22:16:00Z"/>
          <w:rFonts w:ascii="Andale Mono" w:hAnsi="Andale Mono"/>
          <w:color w:val="222A35" w:themeColor="text2" w:themeShade="80"/>
          <w:sz w:val="20"/>
          <w:szCs w:val="20"/>
          <w:rPrChange w:id="1254" w:author="Sandy Sum" w:date="2016-03-16T22:33:00Z">
            <w:rPr>
              <w:ins w:id="1255" w:author="Sandy Sum" w:date="2016-03-16T22:16:00Z"/>
            </w:rPr>
          </w:rPrChange>
        </w:rPr>
      </w:pPr>
      <w:ins w:id="1256" w:author="Sandy Sum" w:date="2016-03-16T22:16:00Z">
        <w:r w:rsidRPr="003E114F">
          <w:rPr>
            <w:rFonts w:ascii="Andale Mono" w:hAnsi="Andale Mono"/>
            <w:color w:val="222A35" w:themeColor="text2" w:themeShade="80"/>
            <w:sz w:val="20"/>
            <w:szCs w:val="20"/>
            <w:rPrChange w:id="1257" w:author="Sandy Sum" w:date="2016-03-16T22:33:00Z">
              <w:rPr/>
            </w:rPrChange>
          </w:rPr>
          <w:t xml:space="preserve">Correlation Structure: </w:t>
        </w:r>
        <w:proofErr w:type="gramStart"/>
        <w:r w:rsidRPr="003E114F">
          <w:rPr>
            <w:rFonts w:ascii="Andale Mono" w:hAnsi="Andale Mono"/>
            <w:color w:val="222A35" w:themeColor="text2" w:themeShade="80"/>
            <w:sz w:val="20"/>
            <w:szCs w:val="20"/>
            <w:rPrChange w:id="1258" w:author="Sandy Sum" w:date="2016-03-16T22:33:00Z">
              <w:rPr/>
            </w:rPrChange>
          </w:rPr>
          <w:t>ARMA(</w:t>
        </w:r>
        <w:proofErr w:type="gramEnd"/>
        <w:r w:rsidRPr="003E114F">
          <w:rPr>
            <w:rFonts w:ascii="Andale Mono" w:hAnsi="Andale Mono"/>
            <w:color w:val="222A35" w:themeColor="text2" w:themeShade="80"/>
            <w:sz w:val="20"/>
            <w:szCs w:val="20"/>
            <w:rPrChange w:id="1259" w:author="Sandy Sum" w:date="2016-03-16T22:33:00Z">
              <w:rPr/>
            </w:rPrChange>
          </w:rPr>
          <w:t>2,0)</w:t>
        </w:r>
      </w:ins>
    </w:p>
    <w:p w14:paraId="267D6036" w14:textId="77777777" w:rsidR="006D10D5" w:rsidRPr="003E114F" w:rsidRDefault="006D10D5" w:rsidP="006D10D5">
      <w:pPr>
        <w:rPr>
          <w:ins w:id="1260" w:author="Sandy Sum" w:date="2016-03-16T22:16:00Z"/>
          <w:rFonts w:ascii="Andale Mono" w:hAnsi="Andale Mono"/>
          <w:color w:val="222A35" w:themeColor="text2" w:themeShade="80"/>
          <w:sz w:val="20"/>
          <w:szCs w:val="20"/>
          <w:rPrChange w:id="1261" w:author="Sandy Sum" w:date="2016-03-16T22:33:00Z">
            <w:rPr>
              <w:ins w:id="1262" w:author="Sandy Sum" w:date="2016-03-16T22:16:00Z"/>
            </w:rPr>
          </w:rPrChange>
        </w:rPr>
      </w:pPr>
      <w:ins w:id="1263" w:author="Sandy Sum" w:date="2016-03-16T22:16:00Z">
        <w:r w:rsidRPr="003E114F">
          <w:rPr>
            <w:rFonts w:ascii="Andale Mono" w:hAnsi="Andale Mono"/>
            <w:color w:val="222A35" w:themeColor="text2" w:themeShade="80"/>
            <w:sz w:val="20"/>
            <w:szCs w:val="20"/>
            <w:rPrChange w:id="1264" w:author="Sandy Sum" w:date="2016-03-16T22:33:00Z">
              <w:rPr/>
            </w:rPrChange>
          </w:rPr>
          <w:t xml:space="preserve"> Formula: ~1 </w:t>
        </w:r>
      </w:ins>
    </w:p>
    <w:p w14:paraId="32E0C41F" w14:textId="77777777" w:rsidR="006D10D5" w:rsidRPr="003E114F" w:rsidRDefault="006D10D5" w:rsidP="006D10D5">
      <w:pPr>
        <w:rPr>
          <w:ins w:id="1265" w:author="Sandy Sum" w:date="2016-03-16T22:16:00Z"/>
          <w:rFonts w:ascii="Andale Mono" w:hAnsi="Andale Mono"/>
          <w:color w:val="222A35" w:themeColor="text2" w:themeShade="80"/>
          <w:sz w:val="20"/>
          <w:szCs w:val="20"/>
          <w:rPrChange w:id="1266" w:author="Sandy Sum" w:date="2016-03-16T22:33:00Z">
            <w:rPr>
              <w:ins w:id="1267" w:author="Sandy Sum" w:date="2016-03-16T22:16:00Z"/>
            </w:rPr>
          </w:rPrChange>
        </w:rPr>
      </w:pPr>
      <w:ins w:id="1268" w:author="Sandy Sum" w:date="2016-03-16T22:16:00Z">
        <w:r w:rsidRPr="003E114F">
          <w:rPr>
            <w:rFonts w:ascii="Andale Mono" w:hAnsi="Andale Mono"/>
            <w:color w:val="222A35" w:themeColor="text2" w:themeShade="80"/>
            <w:sz w:val="20"/>
            <w:szCs w:val="20"/>
            <w:rPrChange w:id="1269" w:author="Sandy Sum" w:date="2016-03-16T22:33:00Z">
              <w:rPr/>
            </w:rPrChange>
          </w:rPr>
          <w:t xml:space="preserve"> Parameter estimate(s):</w:t>
        </w:r>
      </w:ins>
    </w:p>
    <w:p w14:paraId="73D0B532" w14:textId="77777777" w:rsidR="006D10D5" w:rsidRPr="003E114F" w:rsidRDefault="006D10D5" w:rsidP="006D10D5">
      <w:pPr>
        <w:rPr>
          <w:ins w:id="1270" w:author="Sandy Sum" w:date="2016-03-16T22:16:00Z"/>
          <w:rFonts w:ascii="Andale Mono" w:hAnsi="Andale Mono"/>
          <w:color w:val="222A35" w:themeColor="text2" w:themeShade="80"/>
          <w:sz w:val="20"/>
          <w:szCs w:val="20"/>
          <w:rPrChange w:id="1271" w:author="Sandy Sum" w:date="2016-03-16T22:33:00Z">
            <w:rPr>
              <w:ins w:id="1272" w:author="Sandy Sum" w:date="2016-03-16T22:16:00Z"/>
            </w:rPr>
          </w:rPrChange>
        </w:rPr>
      </w:pPr>
      <w:ins w:id="1273" w:author="Sandy Sum" w:date="2016-03-16T22:16:00Z">
        <w:r w:rsidRPr="003E114F">
          <w:rPr>
            <w:rFonts w:ascii="Andale Mono" w:hAnsi="Andale Mono"/>
            <w:color w:val="222A35" w:themeColor="text2" w:themeShade="80"/>
            <w:sz w:val="20"/>
            <w:szCs w:val="20"/>
            <w:rPrChange w:id="1274" w:author="Sandy Sum" w:date="2016-03-16T22:33:00Z">
              <w:rPr/>
            </w:rPrChange>
          </w:rPr>
          <w:t xml:space="preserve">     Phi1      Phi2 </w:t>
        </w:r>
      </w:ins>
    </w:p>
    <w:p w14:paraId="28C43A7F" w14:textId="77777777" w:rsidR="006D10D5" w:rsidRPr="003E114F" w:rsidRDefault="006D10D5" w:rsidP="006D10D5">
      <w:pPr>
        <w:rPr>
          <w:ins w:id="1275" w:author="Sandy Sum" w:date="2016-03-16T22:16:00Z"/>
          <w:rFonts w:ascii="Andale Mono" w:hAnsi="Andale Mono"/>
          <w:color w:val="222A35" w:themeColor="text2" w:themeShade="80"/>
          <w:sz w:val="20"/>
          <w:szCs w:val="20"/>
          <w:rPrChange w:id="1276" w:author="Sandy Sum" w:date="2016-03-16T22:33:00Z">
            <w:rPr>
              <w:ins w:id="1277" w:author="Sandy Sum" w:date="2016-03-16T22:16:00Z"/>
            </w:rPr>
          </w:rPrChange>
        </w:rPr>
      </w:pPr>
      <w:ins w:id="1278" w:author="Sandy Sum" w:date="2016-03-16T22:16:00Z">
        <w:r w:rsidRPr="003E114F">
          <w:rPr>
            <w:rFonts w:ascii="Andale Mono" w:hAnsi="Andale Mono"/>
            <w:color w:val="222A35" w:themeColor="text2" w:themeShade="80"/>
            <w:sz w:val="20"/>
            <w:szCs w:val="20"/>
            <w:rPrChange w:id="1279" w:author="Sandy Sum" w:date="2016-03-16T22:33:00Z">
              <w:rPr/>
            </w:rPrChange>
          </w:rPr>
          <w:t xml:space="preserve">0.4218886 0.2666139 </w:t>
        </w:r>
      </w:ins>
    </w:p>
    <w:p w14:paraId="0B04F361" w14:textId="77777777" w:rsidR="006D10D5" w:rsidRPr="003E114F" w:rsidRDefault="006D10D5" w:rsidP="006D10D5">
      <w:pPr>
        <w:rPr>
          <w:ins w:id="1280" w:author="Sandy Sum" w:date="2016-03-16T22:16:00Z"/>
          <w:rFonts w:ascii="Andale Mono" w:hAnsi="Andale Mono"/>
          <w:color w:val="222A35" w:themeColor="text2" w:themeShade="80"/>
          <w:sz w:val="20"/>
          <w:szCs w:val="20"/>
          <w:rPrChange w:id="1281" w:author="Sandy Sum" w:date="2016-03-16T22:33:00Z">
            <w:rPr>
              <w:ins w:id="1282" w:author="Sandy Sum" w:date="2016-03-16T22:16:00Z"/>
            </w:rPr>
          </w:rPrChange>
        </w:rPr>
      </w:pPr>
      <w:ins w:id="1283" w:author="Sandy Sum" w:date="2016-03-16T22:16:00Z">
        <w:r w:rsidRPr="003E114F">
          <w:rPr>
            <w:rFonts w:ascii="Andale Mono" w:hAnsi="Andale Mono"/>
            <w:color w:val="222A35" w:themeColor="text2" w:themeShade="80"/>
            <w:sz w:val="20"/>
            <w:szCs w:val="20"/>
            <w:rPrChange w:id="1284" w:author="Sandy Sum" w:date="2016-03-16T22:33:00Z">
              <w:rPr/>
            </w:rPrChange>
          </w:rPr>
          <w:t>Degrees of freedom: 29 total; 27 residual</w:t>
        </w:r>
      </w:ins>
    </w:p>
    <w:p w14:paraId="64160D02" w14:textId="50AADD58" w:rsidR="006D10D5" w:rsidRPr="003E114F" w:rsidRDefault="006D10D5" w:rsidP="006D10D5">
      <w:pPr>
        <w:rPr>
          <w:ins w:id="1285" w:author="Sandy Sum" w:date="2016-03-16T22:08:00Z"/>
          <w:rFonts w:ascii="Andale Mono" w:hAnsi="Andale Mono"/>
          <w:color w:val="222A35" w:themeColor="text2" w:themeShade="80"/>
          <w:sz w:val="20"/>
          <w:szCs w:val="20"/>
          <w:rPrChange w:id="1286" w:author="Sandy Sum" w:date="2016-03-16T22:33:00Z">
            <w:rPr>
              <w:ins w:id="1287" w:author="Sandy Sum" w:date="2016-03-16T22:08:00Z"/>
            </w:rPr>
          </w:rPrChange>
        </w:rPr>
      </w:pPr>
      <w:ins w:id="1288" w:author="Sandy Sum" w:date="2016-03-16T22:16:00Z">
        <w:r w:rsidRPr="003E114F">
          <w:rPr>
            <w:rFonts w:ascii="Andale Mono" w:hAnsi="Andale Mono"/>
            <w:color w:val="222A35" w:themeColor="text2" w:themeShade="80"/>
            <w:sz w:val="20"/>
            <w:szCs w:val="20"/>
            <w:rPrChange w:id="1289" w:author="Sandy Sum" w:date="2016-03-16T22:33:00Z">
              <w:rPr/>
            </w:rPrChange>
          </w:rPr>
          <w:t xml:space="preserve">Residual standard error: 19.83065 </w:t>
        </w:r>
      </w:ins>
    </w:p>
    <w:p w14:paraId="3194DD46" w14:textId="77777777" w:rsidR="006D10D5" w:rsidRDefault="006D10D5" w:rsidP="00EB0D91">
      <w:pPr>
        <w:rPr>
          <w:ins w:id="1290" w:author="Sandy Sum" w:date="2016-03-16T22:11:00Z"/>
        </w:rPr>
        <w:pPrChange w:id="1291" w:author="Sandy Sum" w:date="2016-03-16T22:08:00Z">
          <w:pPr/>
        </w:pPrChange>
      </w:pPr>
    </w:p>
    <w:p w14:paraId="60B08211" w14:textId="0A91A117" w:rsidR="006D10D5" w:rsidRDefault="003E114F" w:rsidP="0028001D">
      <w:pPr>
        <w:rPr>
          <w:ins w:id="1292" w:author="Sandy Sum" w:date="2016-03-16T22:33:00Z"/>
        </w:rPr>
        <w:pPrChange w:id="1293" w:author="Sandy Sum" w:date="2016-03-16T22:08:00Z">
          <w:pPr/>
        </w:pPrChange>
      </w:pPr>
      <w:ins w:id="1294" w:author="Sandy Sum" w:date="2016-03-16T22:33:00Z">
        <w:r>
          <w:t xml:space="preserve">There is not much change to the coefficient (3.656 for </w:t>
        </w:r>
        <w:proofErr w:type="gramStart"/>
        <w:r>
          <w:t>AR(</w:t>
        </w:r>
        <w:proofErr w:type="gramEnd"/>
        <w:r>
          <w:t>1) vs 3.668 for AR(2)), hence I conclude that the AR(2) term is redundant and will stick with the AR(1) model.</w:t>
        </w:r>
      </w:ins>
    </w:p>
    <w:p w14:paraId="00344843" w14:textId="77777777" w:rsidR="003E114F" w:rsidRDefault="003E114F" w:rsidP="0028001D">
      <w:pPr>
        <w:rPr>
          <w:ins w:id="1295" w:author="Sandy Sum" w:date="2016-03-16T22:34:00Z"/>
        </w:rPr>
        <w:pPrChange w:id="1296" w:author="Sandy Sum" w:date="2016-03-16T22:08:00Z">
          <w:pPr/>
        </w:pPrChange>
      </w:pPr>
    </w:p>
    <w:p w14:paraId="78D816C7" w14:textId="46D4DF22" w:rsidR="003E114F" w:rsidRDefault="003E114F" w:rsidP="0028001D">
      <w:pPr>
        <w:rPr>
          <w:ins w:id="1297" w:author="Sandy Sum" w:date="2016-03-17T00:08:00Z"/>
          <w:rFonts w:ascii="Andale Mono" w:hAnsi="Andale Mono"/>
          <w:color w:val="2E74B5" w:themeColor="accent1" w:themeShade="BF"/>
          <w:sz w:val="20"/>
          <w:szCs w:val="20"/>
        </w:rPr>
        <w:pPrChange w:id="1298" w:author="Sandy Sum" w:date="2016-03-16T22:08:00Z">
          <w:pPr/>
        </w:pPrChange>
      </w:pPr>
      <w:ins w:id="1299" w:author="Sandy Sum" w:date="2016-03-16T22:34:00Z">
        <w:r>
          <w:t>I chose the GLS method in part because we already covered ARIMA in class. The GLS method is also slightly more versatile in the sense that you do not have to coerce your data into a time series.</w:t>
        </w:r>
      </w:ins>
      <w:ins w:id="1300" w:author="Sandy Sum" w:date="2016-03-16T22:35:00Z">
        <w:r>
          <w:t xml:space="preserve"> </w:t>
        </w:r>
        <w:r w:rsidRPr="003E114F">
          <w:t xml:space="preserve">Many of the arguments for the </w:t>
        </w:r>
        <w:proofErr w:type="spellStart"/>
        <w:proofErr w:type="gramStart"/>
        <w:r w:rsidRPr="003E114F">
          <w:rPr>
            <w:rFonts w:ascii="Andale Mono" w:hAnsi="Andale Mono"/>
            <w:color w:val="2E74B5" w:themeColor="accent1" w:themeShade="BF"/>
            <w:sz w:val="20"/>
            <w:szCs w:val="20"/>
            <w:rPrChange w:id="1301" w:author="Sandy Sum" w:date="2016-03-16T22:36:00Z">
              <w:rPr/>
            </w:rPrChange>
          </w:rPr>
          <w:t>gls</w:t>
        </w:r>
        <w:proofErr w:type="spellEnd"/>
        <w:r w:rsidRPr="003E114F">
          <w:rPr>
            <w:rFonts w:ascii="Andale Mono" w:hAnsi="Andale Mono"/>
            <w:color w:val="2E74B5" w:themeColor="accent1" w:themeShade="BF"/>
            <w:sz w:val="20"/>
            <w:szCs w:val="20"/>
            <w:rPrChange w:id="1302" w:author="Sandy Sum" w:date="2016-03-16T22:36:00Z">
              <w:rPr/>
            </w:rPrChange>
          </w:rPr>
          <w:t>(</w:t>
        </w:r>
        <w:proofErr w:type="gramEnd"/>
        <w:r w:rsidRPr="003E114F">
          <w:rPr>
            <w:rFonts w:ascii="Andale Mono" w:hAnsi="Andale Mono"/>
            <w:color w:val="2E74B5" w:themeColor="accent1" w:themeShade="BF"/>
            <w:sz w:val="20"/>
            <w:szCs w:val="20"/>
            <w:rPrChange w:id="1303" w:author="Sandy Sum" w:date="2016-03-16T22:36:00Z">
              <w:rPr/>
            </w:rPrChange>
          </w:rPr>
          <w:t xml:space="preserve">) </w:t>
        </w:r>
        <w:r w:rsidRPr="003E114F">
          <w:rPr>
            <w:rPrChange w:id="1304" w:author="Sandy Sum" w:date="2016-03-16T22:36:00Z">
              <w:rPr/>
            </w:rPrChange>
          </w:rPr>
          <w:t>function</w:t>
        </w:r>
        <w:r w:rsidRPr="003E114F">
          <w:t xml:space="preserve"> are the same as for lm</w:t>
        </w:r>
      </w:ins>
      <w:ins w:id="1305" w:author="Sandy Sum" w:date="2016-03-16T22:36:00Z">
        <w:r>
          <w:t xml:space="preserve"> and in the formula argument you can fit as many variables as you want, i.e. </w:t>
        </w:r>
        <w:r w:rsidRPr="003E114F">
          <w:rPr>
            <w:rFonts w:ascii="Andale Mono" w:hAnsi="Andale Mono"/>
            <w:color w:val="2E74B5" w:themeColor="accent1" w:themeShade="BF"/>
            <w:sz w:val="20"/>
            <w:szCs w:val="20"/>
            <w:rPrChange w:id="1306" w:author="Sandy Sum" w:date="2016-03-16T22:37:00Z">
              <w:rPr/>
            </w:rPrChange>
          </w:rPr>
          <w:t>Y ~ A + A2 + B</w:t>
        </w:r>
      </w:ins>
      <w:ins w:id="1307" w:author="Sandy Sum" w:date="2016-03-16T22:37:00Z">
        <w:r w:rsidRPr="003E114F">
          <w:rPr>
            <w:rFonts w:ascii="Andale Mono" w:hAnsi="Andale Mono"/>
            <w:color w:val="2E74B5" w:themeColor="accent1" w:themeShade="BF"/>
            <w:sz w:val="20"/>
            <w:szCs w:val="20"/>
            <w:rPrChange w:id="1308" w:author="Sandy Sum" w:date="2016-03-16T22:37:00Z">
              <w:rPr/>
            </w:rPrChange>
          </w:rPr>
          <w:t xml:space="preserve"> +….</w:t>
        </w:r>
        <w:r>
          <w:rPr>
            <w:rFonts w:ascii="Andale Mono" w:hAnsi="Andale Mono"/>
            <w:color w:val="2E74B5" w:themeColor="accent1" w:themeShade="BF"/>
            <w:sz w:val="20"/>
            <w:szCs w:val="20"/>
            <w:rPrChange w:id="1309" w:author="Sandy Sum" w:date="2016-03-16T22:37:00Z">
              <w:rPr>
                <w:rFonts w:ascii="Andale Mono" w:hAnsi="Andale Mono"/>
                <w:color w:val="2E74B5" w:themeColor="accent1" w:themeShade="BF"/>
                <w:sz w:val="20"/>
                <w:szCs w:val="20"/>
              </w:rPr>
            </w:rPrChange>
          </w:rPr>
          <w:t xml:space="preserve"> </w:t>
        </w:r>
      </w:ins>
    </w:p>
    <w:p w14:paraId="457C1CA5" w14:textId="77777777" w:rsidR="00035EA7" w:rsidRDefault="00035EA7" w:rsidP="0028001D">
      <w:pPr>
        <w:rPr>
          <w:ins w:id="1310" w:author="Sandy Sum" w:date="2016-03-17T00:08:00Z"/>
          <w:rFonts w:ascii="Andale Mono" w:hAnsi="Andale Mono"/>
          <w:color w:val="2E74B5" w:themeColor="accent1" w:themeShade="BF"/>
          <w:sz w:val="20"/>
          <w:szCs w:val="20"/>
        </w:rPr>
        <w:pPrChange w:id="1311" w:author="Sandy Sum" w:date="2016-03-16T22:08:00Z">
          <w:pPr/>
        </w:pPrChange>
      </w:pPr>
    </w:p>
    <w:p w14:paraId="4563BCDC" w14:textId="241FE61C" w:rsidR="00035EA7" w:rsidRPr="003338D7" w:rsidRDefault="003338D7" w:rsidP="0028001D">
      <w:pPr>
        <w:rPr>
          <w:ins w:id="1312" w:author="Sandy Sum" w:date="2016-03-17T00:08:00Z"/>
          <w:rPrChange w:id="1313" w:author="Sandy Sum" w:date="2016-03-17T20:56:00Z">
            <w:rPr>
              <w:ins w:id="1314" w:author="Sandy Sum" w:date="2016-03-17T00:08:00Z"/>
              <w:rFonts w:ascii="Andale Mono" w:hAnsi="Andale Mono"/>
              <w:color w:val="2E74B5" w:themeColor="accent1" w:themeShade="BF"/>
              <w:sz w:val="20"/>
              <w:szCs w:val="20"/>
            </w:rPr>
          </w:rPrChange>
        </w:rPr>
        <w:pPrChange w:id="1315" w:author="Sandy Sum" w:date="2016-03-16T22:08:00Z">
          <w:pPr/>
        </w:pPrChange>
      </w:pPr>
      <w:ins w:id="1316" w:author="Sandy Sum" w:date="2016-03-17T00:08:00Z">
        <w:r w:rsidRPr="003338D7">
          <w:rPr>
            <w:rPrChange w:id="1317" w:author="Sandy Sum" w:date="2016-03-17T20:56:00Z">
              <w:rPr>
                <w:rFonts w:ascii="Andale Mono" w:hAnsi="Andale Mono"/>
                <w:color w:val="2E74B5" w:themeColor="accent1" w:themeShade="BF"/>
                <w:sz w:val="20"/>
                <w:szCs w:val="20"/>
              </w:rPr>
            </w:rPrChange>
          </w:rPr>
          <w:t>For further reading and testing of the GLS model using log-likelihood</w:t>
        </w:r>
      </w:ins>
      <w:ins w:id="1318" w:author="Sandy Sum" w:date="2016-03-17T20:56:00Z">
        <w:r>
          <w:t xml:space="preserve"> test</w:t>
        </w:r>
      </w:ins>
      <w:ins w:id="1319" w:author="Sandy Sum" w:date="2016-03-17T00:08:00Z">
        <w:r w:rsidRPr="003338D7">
          <w:rPr>
            <w:rPrChange w:id="1320" w:author="Sandy Sum" w:date="2016-03-17T20:56:00Z">
              <w:rPr>
                <w:rFonts w:ascii="Andale Mono" w:hAnsi="Andale Mono"/>
                <w:color w:val="2E74B5" w:themeColor="accent1" w:themeShade="BF"/>
                <w:sz w:val="20"/>
                <w:szCs w:val="20"/>
              </w:rPr>
            </w:rPrChange>
          </w:rPr>
          <w:t xml:space="preserve">, do visit </w:t>
        </w:r>
      </w:ins>
      <w:ins w:id="1321" w:author="Sandy Sum" w:date="2016-03-17T20:56:00Z">
        <w:r>
          <w:fldChar w:fldCharType="begin"/>
        </w:r>
        <w:r>
          <w:instrText xml:space="preserve"> HYPERLINK "https://socserv.socsci.mcmaster.ca/jfox/Books/Companion/appendix/Appendix-Timeseries-Regression.pdf" </w:instrText>
        </w:r>
        <w:r>
          <w:fldChar w:fldCharType="separate"/>
        </w:r>
        <w:r w:rsidRPr="003338D7">
          <w:rPr>
            <w:rStyle w:val="Hyperlink"/>
            <w:rPrChange w:id="1322" w:author="Sandy Sum" w:date="2016-03-17T20:56:00Z">
              <w:rPr>
                <w:rFonts w:ascii="Andale Mono" w:hAnsi="Andale Mono"/>
                <w:color w:val="2E74B5" w:themeColor="accent1" w:themeShade="BF"/>
                <w:sz w:val="20"/>
                <w:szCs w:val="20"/>
              </w:rPr>
            </w:rPrChange>
          </w:rPr>
          <w:t>https://socserv.socsci.mcmaster.ca/jfox/Books/Companion/appendix/Appendix-Timeseries-Regression.pdf</w:t>
        </w:r>
        <w:r>
          <w:fldChar w:fldCharType="end"/>
        </w:r>
      </w:ins>
      <w:bookmarkStart w:id="1323" w:name="_GoBack"/>
      <w:bookmarkEnd w:id="1323"/>
    </w:p>
    <w:p w14:paraId="1E511260" w14:textId="102C029A" w:rsidR="00035EA7" w:rsidRDefault="00035EA7">
      <w:pPr>
        <w:rPr>
          <w:ins w:id="1324" w:author="Sandy Sum" w:date="2016-03-17T00:08:00Z"/>
          <w:rFonts w:ascii="Andale Mono" w:hAnsi="Andale Mono"/>
          <w:color w:val="2E74B5" w:themeColor="accent1" w:themeShade="BF"/>
          <w:sz w:val="20"/>
          <w:szCs w:val="20"/>
        </w:rPr>
      </w:pPr>
      <w:ins w:id="1325" w:author="Sandy Sum" w:date="2016-03-17T00:08:00Z">
        <w:r>
          <w:rPr>
            <w:rFonts w:ascii="Andale Mono" w:hAnsi="Andale Mono"/>
            <w:color w:val="2E74B5" w:themeColor="accent1" w:themeShade="BF"/>
            <w:sz w:val="20"/>
            <w:szCs w:val="20"/>
          </w:rPr>
          <w:br w:type="page"/>
        </w:r>
      </w:ins>
    </w:p>
    <w:p w14:paraId="62C48B10" w14:textId="2917BE34" w:rsidR="00035EA7" w:rsidRDefault="00035EA7" w:rsidP="00035EA7">
      <w:pPr>
        <w:spacing w:before="300"/>
        <w:rPr>
          <w:ins w:id="1326" w:author="Sandy Sum" w:date="2016-03-17T00:10:00Z"/>
          <w:rFonts w:asciiTheme="majorHAnsi" w:eastAsia="Times New Roman" w:hAnsiTheme="majorHAnsi" w:cs="Times New Roman"/>
          <w:sz w:val="36"/>
          <w:szCs w:val="28"/>
        </w:rPr>
        <w:pPrChange w:id="1327" w:author="Sandy Sum" w:date="2016-03-17T00:10:00Z">
          <w:pPr/>
        </w:pPrChange>
      </w:pPr>
      <w:ins w:id="1328" w:author="Sandy Sum" w:date="2016-03-17T00:08:00Z">
        <w:r w:rsidRPr="00F95305">
          <w:rPr>
            <w:rFonts w:asciiTheme="majorHAnsi" w:eastAsia="Times New Roman" w:hAnsiTheme="majorHAnsi" w:cs="Times New Roman"/>
            <w:sz w:val="40"/>
            <w:szCs w:val="28"/>
            <w:rPrChange w:id="1329" w:author="Sandy Sum" w:date="2016-03-17T00:20:00Z">
              <w:rPr>
                <w:rFonts w:ascii="Times New Roman" w:eastAsia="Times New Roman" w:hAnsi="Times New Roman" w:cs="Times New Roman"/>
              </w:rPr>
            </w:rPrChange>
          </w:rPr>
          <w:lastRenderedPageBreak/>
          <w:t>References</w:t>
        </w:r>
        <w:r w:rsidRPr="00035EA7">
          <w:rPr>
            <w:rFonts w:asciiTheme="majorHAnsi" w:eastAsia="Times New Roman" w:hAnsiTheme="majorHAnsi" w:cs="Times New Roman"/>
            <w:sz w:val="36"/>
            <w:szCs w:val="28"/>
            <w:rPrChange w:id="1330" w:author="Sandy Sum" w:date="2016-03-17T00:08:00Z">
              <w:rPr>
                <w:rFonts w:ascii="Times New Roman" w:eastAsia="Times New Roman" w:hAnsi="Times New Roman" w:cs="Times New Roman"/>
              </w:rPr>
            </w:rPrChange>
          </w:rPr>
          <w:t xml:space="preserve"> </w:t>
        </w:r>
      </w:ins>
    </w:p>
    <w:p w14:paraId="405CB593" w14:textId="6A4CEC4B" w:rsidR="00035EA7" w:rsidRDefault="00035EA7" w:rsidP="00F95305">
      <w:pPr>
        <w:spacing w:before="200" w:line="360" w:lineRule="auto"/>
        <w:ind w:firstLine="360"/>
        <w:rPr>
          <w:ins w:id="1331" w:author="Sandy Sum" w:date="2016-03-17T00:09:00Z"/>
          <w:rFonts w:asciiTheme="majorHAnsi" w:eastAsia="Times New Roman" w:hAnsiTheme="majorHAnsi" w:cs="Times New Roman"/>
        </w:rPr>
        <w:pPrChange w:id="1332" w:author="Sandy Sum" w:date="2016-03-17T00:11:00Z">
          <w:pPr/>
        </w:pPrChange>
      </w:pPr>
      <w:ins w:id="1333" w:author="Sandy Sum" w:date="2016-03-17T00:08:00Z">
        <w:r w:rsidRPr="00035EA7">
          <w:rPr>
            <w:rFonts w:asciiTheme="majorHAnsi" w:eastAsia="Times New Roman" w:hAnsiTheme="majorHAnsi" w:cs="Times New Roman"/>
            <w:rPrChange w:id="1334" w:author="Sandy Sum" w:date="2016-03-17T00:08:00Z">
              <w:rPr>
                <w:rFonts w:ascii="Times New Roman" w:eastAsia="Times New Roman" w:hAnsi="Times New Roman" w:cs="Times New Roman"/>
              </w:rPr>
            </w:rPrChange>
          </w:rPr>
          <w:t xml:space="preserve">Greene, W. H., 2003, </w:t>
        </w:r>
        <w:r w:rsidRPr="00F95305">
          <w:rPr>
            <w:rFonts w:asciiTheme="majorHAnsi" w:eastAsia="Times New Roman" w:hAnsiTheme="majorHAnsi" w:cs="Times New Roman"/>
            <w:i/>
            <w:rPrChange w:id="1335" w:author="Sandy Sum" w:date="2016-03-17T00:13:00Z">
              <w:rPr>
                <w:rFonts w:ascii="Times New Roman" w:eastAsia="Times New Roman" w:hAnsi="Times New Roman" w:cs="Times New Roman"/>
              </w:rPr>
            </w:rPrChange>
          </w:rPr>
          <w:t>Econometric Analysis, 5th ed.</w:t>
        </w:r>
        <w:r w:rsidRPr="00035EA7">
          <w:rPr>
            <w:rFonts w:asciiTheme="majorHAnsi" w:eastAsia="Times New Roman" w:hAnsiTheme="majorHAnsi" w:cs="Times New Roman"/>
            <w:rPrChange w:id="1336" w:author="Sandy Sum" w:date="2016-03-17T00:08:00Z">
              <w:rPr>
                <w:rFonts w:ascii="Times New Roman" w:eastAsia="Times New Roman" w:hAnsi="Times New Roman" w:cs="Times New Roman"/>
              </w:rPr>
            </w:rPrChange>
          </w:rPr>
          <w:t>, Prentice Hall.</w:t>
        </w:r>
      </w:ins>
    </w:p>
    <w:p w14:paraId="3FAE938E" w14:textId="42FED367" w:rsidR="00035EA7" w:rsidRPr="00035EA7" w:rsidRDefault="00F95305" w:rsidP="00035EA7">
      <w:pPr>
        <w:spacing w:before="200" w:line="360" w:lineRule="auto"/>
        <w:ind w:left="360"/>
        <w:rPr>
          <w:ins w:id="1337" w:author="Sandy Sum" w:date="2016-03-17T00:09:00Z"/>
          <w:rFonts w:asciiTheme="majorHAnsi" w:eastAsia="Times New Roman" w:hAnsiTheme="majorHAnsi" w:cs="Times New Roman"/>
        </w:rPr>
        <w:pPrChange w:id="1338" w:author="Sandy Sum" w:date="2016-03-17T00:11:00Z">
          <w:pPr>
            <w:ind w:firstLine="720"/>
          </w:pPr>
        </w:pPrChange>
      </w:pPr>
      <w:ins w:id="1339" w:author="Sandy Sum" w:date="2016-03-17T00:14:00Z">
        <w:r w:rsidRPr="00F95305">
          <w:rPr>
            <w:rFonts w:asciiTheme="majorHAnsi" w:eastAsia="Times New Roman" w:hAnsiTheme="majorHAnsi" w:cs="Times New Roman"/>
            <w:rPrChange w:id="1340" w:author="Sandy Sum" w:date="2016-03-17T00:14:00Z">
              <w:rPr>
                <w:rFonts w:asciiTheme="majorHAnsi" w:eastAsia="Times New Roman" w:hAnsiTheme="majorHAnsi" w:cs="Times New Roman"/>
                <w:i/>
              </w:rPr>
            </w:rPrChange>
          </w:rPr>
          <w:t xml:space="preserve">A.H. </w:t>
        </w:r>
        <w:proofErr w:type="spellStart"/>
        <w:r w:rsidRPr="00F95305">
          <w:rPr>
            <w:rFonts w:asciiTheme="majorHAnsi" w:eastAsia="Times New Roman" w:hAnsiTheme="majorHAnsi" w:cs="Times New Roman"/>
            <w:rPrChange w:id="1341" w:author="Sandy Sum" w:date="2016-03-17T00:14:00Z">
              <w:rPr>
                <w:rFonts w:asciiTheme="majorHAnsi" w:eastAsia="Times New Roman" w:hAnsiTheme="majorHAnsi" w:cs="Times New Roman"/>
                <w:i/>
              </w:rPr>
            </w:rPrChange>
          </w:rPr>
          <w:t>Studenmund</w:t>
        </w:r>
        <w:proofErr w:type="spellEnd"/>
        <w:r w:rsidRPr="00F95305">
          <w:rPr>
            <w:rFonts w:asciiTheme="majorHAnsi" w:eastAsia="Times New Roman" w:hAnsiTheme="majorHAnsi" w:cs="Times New Roman"/>
            <w:rPrChange w:id="1342" w:author="Sandy Sum" w:date="2016-03-17T00:14:00Z">
              <w:rPr>
                <w:rFonts w:asciiTheme="majorHAnsi" w:eastAsia="Times New Roman" w:hAnsiTheme="majorHAnsi" w:cs="Times New Roman"/>
                <w:i/>
              </w:rPr>
            </w:rPrChange>
          </w:rPr>
          <w:t>,</w:t>
        </w:r>
        <w:r>
          <w:rPr>
            <w:rFonts w:asciiTheme="majorHAnsi" w:eastAsia="Times New Roman" w:hAnsiTheme="majorHAnsi" w:cs="Times New Roman"/>
            <w:i/>
          </w:rPr>
          <w:t xml:space="preserve"> </w:t>
        </w:r>
      </w:ins>
      <w:ins w:id="1343" w:author="Sandy Sum" w:date="2016-03-17T00:09:00Z">
        <w:r w:rsidR="00035EA7" w:rsidRPr="00F95305">
          <w:rPr>
            <w:rFonts w:asciiTheme="majorHAnsi" w:eastAsia="Times New Roman" w:hAnsiTheme="majorHAnsi" w:cs="Times New Roman"/>
            <w:i/>
            <w:rPrChange w:id="1344" w:author="Sandy Sum" w:date="2016-03-17T00:14:00Z">
              <w:rPr>
                <w:rFonts w:asciiTheme="majorHAnsi" w:eastAsia="Times New Roman" w:hAnsiTheme="majorHAnsi" w:cs="Times New Roman"/>
              </w:rPr>
            </w:rPrChange>
          </w:rPr>
          <w:t>Using Econometrics, A Practical Guide</w:t>
        </w:r>
        <w:r w:rsidR="00035EA7" w:rsidRPr="00035EA7">
          <w:rPr>
            <w:rFonts w:asciiTheme="majorHAnsi" w:eastAsia="Times New Roman" w:hAnsiTheme="majorHAnsi" w:cs="Times New Roman"/>
          </w:rPr>
          <w:t>,</w:t>
        </w:r>
        <w:r w:rsidR="00035EA7">
          <w:rPr>
            <w:rFonts w:asciiTheme="majorHAnsi" w:eastAsia="Times New Roman" w:hAnsiTheme="majorHAnsi" w:cs="Times New Roman"/>
          </w:rPr>
          <w:t xml:space="preserve"> 2011, Pearson Addison-Wesley.</w:t>
        </w:r>
      </w:ins>
    </w:p>
    <w:p w14:paraId="3F1C98AB" w14:textId="7111628E" w:rsidR="00035EA7" w:rsidRDefault="00F95305" w:rsidP="00035EA7">
      <w:pPr>
        <w:spacing w:before="200" w:line="360" w:lineRule="auto"/>
        <w:ind w:left="360"/>
        <w:rPr>
          <w:ins w:id="1345" w:author="Sandy Sum" w:date="2016-03-17T00:11:00Z"/>
          <w:rFonts w:asciiTheme="majorHAnsi" w:eastAsia="Times New Roman" w:hAnsiTheme="majorHAnsi" w:cs="Times New Roman"/>
        </w:rPr>
        <w:pPrChange w:id="1346" w:author="Sandy Sum" w:date="2016-03-17T00:11:00Z">
          <w:pPr>
            <w:ind w:firstLine="720"/>
          </w:pPr>
        </w:pPrChange>
      </w:pPr>
      <w:ins w:id="1347" w:author="Sandy Sum" w:date="2016-03-17T00:13:00Z">
        <w:r>
          <w:rPr>
            <w:rFonts w:asciiTheme="majorHAnsi" w:eastAsia="Times New Roman" w:hAnsiTheme="majorHAnsi" w:cs="Times New Roman"/>
          </w:rPr>
          <w:t xml:space="preserve">John Fox &amp; Sanford </w:t>
        </w:r>
        <w:r w:rsidRPr="00035EA7">
          <w:rPr>
            <w:rFonts w:asciiTheme="majorHAnsi" w:eastAsia="Times New Roman" w:hAnsiTheme="majorHAnsi" w:cs="Times New Roman"/>
          </w:rPr>
          <w:t>Weisberg, 2010</w:t>
        </w:r>
        <w:r>
          <w:rPr>
            <w:rFonts w:asciiTheme="majorHAnsi" w:eastAsia="Times New Roman" w:hAnsiTheme="majorHAnsi" w:cs="Times New Roman"/>
          </w:rPr>
          <w:t xml:space="preserve">, </w:t>
        </w:r>
      </w:ins>
      <w:ins w:id="1348" w:author="Sandy Sum" w:date="2016-03-17T00:09:00Z">
        <w:r w:rsidR="00035EA7" w:rsidRPr="00F95305">
          <w:rPr>
            <w:rFonts w:asciiTheme="majorHAnsi" w:eastAsia="Times New Roman" w:hAnsiTheme="majorHAnsi" w:cs="Times New Roman"/>
            <w:i/>
            <w:rPrChange w:id="1349" w:author="Sandy Sum" w:date="2016-03-17T00:14:00Z">
              <w:rPr>
                <w:rFonts w:asciiTheme="majorHAnsi" w:eastAsia="Times New Roman" w:hAnsiTheme="majorHAnsi" w:cs="Times New Roman"/>
              </w:rPr>
            </w:rPrChange>
          </w:rPr>
          <w:t>Time-Series Regression and Generalized Least Squares in R</w:t>
        </w:r>
        <w:r>
          <w:rPr>
            <w:rFonts w:asciiTheme="majorHAnsi" w:eastAsia="Times New Roman" w:hAnsiTheme="majorHAnsi" w:cs="Times New Roman"/>
          </w:rPr>
          <w:t xml:space="preserve">. </w:t>
        </w:r>
      </w:ins>
      <w:ins w:id="1350" w:author="Sandy Sum" w:date="2016-03-17T00:11:00Z">
        <w:r>
          <w:rPr>
            <w:rFonts w:asciiTheme="majorHAnsi" w:eastAsia="Times New Roman" w:hAnsiTheme="majorHAnsi" w:cs="Times New Roman"/>
          </w:rPr>
          <w:t xml:space="preserve">Retrieved from </w:t>
        </w:r>
        <w:r>
          <w:rPr>
            <w:rFonts w:asciiTheme="majorHAnsi" w:eastAsia="Times New Roman" w:hAnsiTheme="majorHAnsi" w:cs="Times New Roman"/>
          </w:rPr>
          <w:fldChar w:fldCharType="begin"/>
        </w:r>
        <w:r>
          <w:rPr>
            <w:rFonts w:asciiTheme="majorHAnsi" w:eastAsia="Times New Roman" w:hAnsiTheme="majorHAnsi" w:cs="Times New Roman"/>
          </w:rPr>
          <w:instrText xml:space="preserve"> HYPERLINK "</w:instrText>
        </w:r>
        <w:r w:rsidRPr="00F95305">
          <w:rPr>
            <w:rFonts w:asciiTheme="majorHAnsi" w:eastAsia="Times New Roman" w:hAnsiTheme="majorHAnsi" w:cs="Times New Roman"/>
          </w:rPr>
          <w:instrText>https://socserv.socsci.mcmaster.ca/jfox/Books/Companion/appendix/Appendix-Timeseries-Regression.pdf</w:instrText>
        </w:r>
        <w:r>
          <w:rPr>
            <w:rFonts w:asciiTheme="majorHAnsi" w:eastAsia="Times New Roman" w:hAnsiTheme="majorHAnsi" w:cs="Times New Roman"/>
          </w:rPr>
          <w:instrText xml:space="preserve">" </w:instrText>
        </w:r>
        <w:r>
          <w:rPr>
            <w:rFonts w:asciiTheme="majorHAnsi" w:eastAsia="Times New Roman" w:hAnsiTheme="majorHAnsi" w:cs="Times New Roman"/>
          </w:rPr>
          <w:fldChar w:fldCharType="separate"/>
        </w:r>
        <w:r w:rsidRPr="0051342F">
          <w:rPr>
            <w:rStyle w:val="Hyperlink"/>
            <w:rFonts w:asciiTheme="majorHAnsi" w:eastAsia="Times New Roman" w:hAnsiTheme="majorHAnsi" w:cs="Times New Roman"/>
          </w:rPr>
          <w:t>https://socserv.socsci.mcmaster.ca/jfox/Books/Companion/appendix/Appendix-Timeseries-Regression.pdf</w:t>
        </w:r>
        <w:r>
          <w:rPr>
            <w:rFonts w:asciiTheme="majorHAnsi" w:eastAsia="Times New Roman" w:hAnsiTheme="majorHAnsi" w:cs="Times New Roman"/>
          </w:rPr>
          <w:fldChar w:fldCharType="end"/>
        </w:r>
      </w:ins>
    </w:p>
    <w:p w14:paraId="7C032EFC" w14:textId="1BCF1251" w:rsidR="00F95305" w:rsidRDefault="00F95305" w:rsidP="00035EA7">
      <w:pPr>
        <w:spacing w:before="200" w:line="360" w:lineRule="auto"/>
        <w:ind w:left="360"/>
        <w:rPr>
          <w:ins w:id="1351" w:author="Sandy Sum" w:date="2016-03-17T00:15:00Z"/>
          <w:rFonts w:asciiTheme="majorHAnsi" w:eastAsia="Times New Roman" w:hAnsiTheme="majorHAnsi" w:cs="Times New Roman"/>
        </w:rPr>
        <w:pPrChange w:id="1352" w:author="Sandy Sum" w:date="2016-03-17T00:11:00Z">
          <w:pPr>
            <w:ind w:firstLine="720"/>
          </w:pPr>
        </w:pPrChange>
      </w:pPr>
      <w:ins w:id="1353" w:author="Sandy Sum" w:date="2016-03-17T00:14:00Z">
        <w:r>
          <w:rPr>
            <w:rFonts w:asciiTheme="majorHAnsi" w:eastAsia="Times New Roman" w:hAnsiTheme="majorHAnsi" w:cs="Times New Roman"/>
          </w:rPr>
          <w:t xml:space="preserve">James Kirchner, 2001, </w:t>
        </w:r>
      </w:ins>
      <w:ins w:id="1354" w:author="Sandy Sum" w:date="2016-03-17T00:11:00Z">
        <w:r w:rsidRPr="00F95305">
          <w:rPr>
            <w:rFonts w:asciiTheme="majorHAnsi" w:eastAsia="Times New Roman" w:hAnsiTheme="majorHAnsi" w:cs="Times New Roman"/>
            <w:i/>
            <w:rPrChange w:id="1355" w:author="Sandy Sum" w:date="2016-03-17T00:14:00Z">
              <w:rPr>
                <w:rFonts w:asciiTheme="majorHAnsi" w:eastAsia="Times New Roman" w:hAnsiTheme="majorHAnsi" w:cs="Times New Roman"/>
              </w:rPr>
            </w:rPrChange>
          </w:rPr>
          <w:t>Environmental Data Analysis Toolkit #11: Serial Correlation</w:t>
        </w:r>
        <w:r>
          <w:rPr>
            <w:rFonts w:asciiTheme="majorHAnsi" w:eastAsia="Times New Roman" w:hAnsiTheme="majorHAnsi" w:cs="Times New Roman"/>
          </w:rPr>
          <w:t xml:space="preserve">. </w:t>
        </w:r>
        <w:proofErr w:type="spellStart"/>
        <w:r>
          <w:rPr>
            <w:rFonts w:asciiTheme="majorHAnsi" w:eastAsia="Times New Roman" w:hAnsiTheme="majorHAnsi" w:cs="Times New Roman"/>
          </w:rPr>
          <w:t>Retrived</w:t>
        </w:r>
        <w:proofErr w:type="spellEnd"/>
        <w:r>
          <w:rPr>
            <w:rFonts w:asciiTheme="majorHAnsi" w:eastAsia="Times New Roman" w:hAnsiTheme="majorHAnsi" w:cs="Times New Roman"/>
          </w:rPr>
          <w:t xml:space="preserve"> from </w:t>
        </w:r>
      </w:ins>
      <w:ins w:id="1356" w:author="Sandy Sum" w:date="2016-03-17T00:15:00Z">
        <w:r>
          <w:rPr>
            <w:rFonts w:asciiTheme="majorHAnsi" w:eastAsia="Times New Roman" w:hAnsiTheme="majorHAnsi" w:cs="Times New Roman"/>
          </w:rPr>
          <w:fldChar w:fldCharType="begin"/>
        </w:r>
        <w:r>
          <w:rPr>
            <w:rFonts w:asciiTheme="majorHAnsi" w:eastAsia="Times New Roman" w:hAnsiTheme="majorHAnsi" w:cs="Times New Roman"/>
          </w:rPr>
          <w:instrText xml:space="preserve"> HYPERLINK "</w:instrText>
        </w:r>
        <w:r w:rsidRPr="00F95305">
          <w:rPr>
            <w:rFonts w:asciiTheme="majorHAnsi" w:eastAsia="Times New Roman" w:hAnsiTheme="majorHAnsi" w:cs="Times New Roman"/>
          </w:rPr>
          <w:instrText>http://seismo.berkeley.edu/~kirchner/eps_120/Toolkits/Toolkit_11.pdf</w:instrText>
        </w:r>
        <w:r>
          <w:rPr>
            <w:rFonts w:asciiTheme="majorHAnsi" w:eastAsia="Times New Roman" w:hAnsiTheme="majorHAnsi" w:cs="Times New Roman"/>
          </w:rPr>
          <w:instrText xml:space="preserve">" </w:instrText>
        </w:r>
        <w:r>
          <w:rPr>
            <w:rFonts w:asciiTheme="majorHAnsi" w:eastAsia="Times New Roman" w:hAnsiTheme="majorHAnsi" w:cs="Times New Roman"/>
          </w:rPr>
          <w:fldChar w:fldCharType="separate"/>
        </w:r>
        <w:r w:rsidRPr="0051342F">
          <w:rPr>
            <w:rStyle w:val="Hyperlink"/>
            <w:rFonts w:asciiTheme="majorHAnsi" w:eastAsia="Times New Roman" w:hAnsiTheme="majorHAnsi" w:cs="Times New Roman"/>
          </w:rPr>
          <w:t>http://seismo.berkeley.edu/~kirchner/eps_120/Toolkits/Toolkit_11.pdf</w:t>
        </w:r>
        <w:r>
          <w:rPr>
            <w:rFonts w:asciiTheme="majorHAnsi" w:eastAsia="Times New Roman" w:hAnsiTheme="majorHAnsi" w:cs="Times New Roman"/>
          </w:rPr>
          <w:fldChar w:fldCharType="end"/>
        </w:r>
      </w:ins>
    </w:p>
    <w:p w14:paraId="5D9E6949" w14:textId="5DA7E576" w:rsidR="00F95305" w:rsidRDefault="00F95305" w:rsidP="00035EA7">
      <w:pPr>
        <w:spacing w:before="200" w:line="360" w:lineRule="auto"/>
        <w:ind w:left="360"/>
        <w:rPr>
          <w:ins w:id="1357" w:author="Sandy Sum" w:date="2016-03-17T00:15:00Z"/>
          <w:rFonts w:asciiTheme="majorHAnsi" w:eastAsia="Times New Roman" w:hAnsiTheme="majorHAnsi" w:cs="Times New Roman"/>
        </w:rPr>
        <w:pPrChange w:id="1358" w:author="Sandy Sum" w:date="2016-03-17T00:11:00Z">
          <w:pPr>
            <w:ind w:firstLine="720"/>
          </w:pPr>
        </w:pPrChange>
      </w:pPr>
      <w:ins w:id="1359" w:author="Sandy Sum" w:date="2016-03-17T00:15:00Z">
        <w:r w:rsidRPr="00F95305">
          <w:rPr>
            <w:rFonts w:asciiTheme="majorHAnsi" w:eastAsia="Times New Roman" w:hAnsiTheme="majorHAnsi" w:cs="Times New Roman"/>
          </w:rPr>
          <w:t xml:space="preserve">Durbin, J. and G. S. Watson, </w:t>
        </w:r>
        <w:proofErr w:type="gramStart"/>
        <w:r w:rsidRPr="00F95305">
          <w:rPr>
            <w:rFonts w:asciiTheme="majorHAnsi" w:eastAsia="Times New Roman" w:hAnsiTheme="majorHAnsi" w:cs="Times New Roman"/>
            <w:i/>
            <w:rPrChange w:id="1360" w:author="Sandy Sum" w:date="2016-03-17T00:15:00Z">
              <w:rPr>
                <w:rFonts w:asciiTheme="majorHAnsi" w:eastAsia="Times New Roman" w:hAnsiTheme="majorHAnsi" w:cs="Times New Roman"/>
              </w:rPr>
            </w:rPrChange>
          </w:rPr>
          <w:t>Testing</w:t>
        </w:r>
        <w:proofErr w:type="gramEnd"/>
        <w:r w:rsidRPr="00F95305">
          <w:rPr>
            <w:rFonts w:asciiTheme="majorHAnsi" w:eastAsia="Times New Roman" w:hAnsiTheme="majorHAnsi" w:cs="Times New Roman"/>
            <w:i/>
            <w:rPrChange w:id="1361" w:author="Sandy Sum" w:date="2016-03-17T00:15:00Z">
              <w:rPr>
                <w:rFonts w:asciiTheme="majorHAnsi" w:eastAsia="Times New Roman" w:hAnsiTheme="majorHAnsi" w:cs="Times New Roman"/>
              </w:rPr>
            </w:rPrChange>
          </w:rPr>
          <w:t xml:space="preserve"> for serial correlation in least squares regression II</w:t>
        </w:r>
        <w:r w:rsidRPr="00F95305">
          <w:rPr>
            <w:rFonts w:asciiTheme="majorHAnsi" w:eastAsia="Times New Roman" w:hAnsiTheme="majorHAnsi" w:cs="Times New Roman"/>
          </w:rPr>
          <w:t xml:space="preserve">, </w:t>
        </w:r>
        <w:proofErr w:type="spellStart"/>
        <w:r w:rsidRPr="00F95305">
          <w:rPr>
            <w:rFonts w:asciiTheme="majorHAnsi" w:eastAsia="Times New Roman" w:hAnsiTheme="majorHAnsi" w:cs="Times New Roman"/>
          </w:rPr>
          <w:t>Biometrika</w:t>
        </w:r>
        <w:proofErr w:type="spellEnd"/>
        <w:r w:rsidRPr="00F95305">
          <w:rPr>
            <w:rFonts w:asciiTheme="majorHAnsi" w:eastAsia="Times New Roman" w:hAnsiTheme="majorHAnsi" w:cs="Times New Roman"/>
          </w:rPr>
          <w:t>, 38, 159-178, 1951.</w:t>
        </w:r>
      </w:ins>
    </w:p>
    <w:p w14:paraId="0D1AD043" w14:textId="77777777" w:rsidR="00F95305" w:rsidRPr="00035EA7" w:rsidRDefault="00F95305" w:rsidP="00035EA7">
      <w:pPr>
        <w:spacing w:before="200" w:line="360" w:lineRule="auto"/>
        <w:ind w:left="360"/>
        <w:rPr>
          <w:ins w:id="1362" w:author="Sandy Sum" w:date="2016-03-17T00:09:00Z"/>
          <w:rFonts w:asciiTheme="majorHAnsi" w:eastAsia="Times New Roman" w:hAnsiTheme="majorHAnsi" w:cs="Times New Roman"/>
        </w:rPr>
        <w:pPrChange w:id="1363" w:author="Sandy Sum" w:date="2016-03-17T00:11:00Z">
          <w:pPr>
            <w:ind w:firstLine="720"/>
          </w:pPr>
        </w:pPrChange>
      </w:pPr>
    </w:p>
    <w:p w14:paraId="4B4FDE6D" w14:textId="77777777" w:rsidR="00035EA7" w:rsidRDefault="00035EA7" w:rsidP="00035EA7">
      <w:pPr>
        <w:spacing w:before="200"/>
        <w:ind w:firstLine="720"/>
        <w:rPr>
          <w:ins w:id="1364" w:author="Sandy Sum" w:date="2016-03-17T00:08:00Z"/>
          <w:rFonts w:asciiTheme="majorHAnsi" w:eastAsia="Times New Roman" w:hAnsiTheme="majorHAnsi" w:cs="Times New Roman"/>
        </w:rPr>
        <w:pPrChange w:id="1365" w:author="Sandy Sum" w:date="2016-03-17T00:11:00Z">
          <w:pPr/>
        </w:pPrChange>
      </w:pPr>
    </w:p>
    <w:p w14:paraId="55A55FC4" w14:textId="77777777" w:rsidR="00035EA7" w:rsidRPr="00035EA7" w:rsidRDefault="00035EA7" w:rsidP="00035EA7">
      <w:pPr>
        <w:spacing w:before="200"/>
        <w:ind w:firstLine="720"/>
        <w:rPr>
          <w:ins w:id="1366" w:author="Sandy Sum" w:date="2016-03-17T00:08:00Z"/>
          <w:rFonts w:asciiTheme="majorHAnsi" w:eastAsia="Times New Roman" w:hAnsiTheme="majorHAnsi" w:cs="Times New Roman"/>
          <w:rPrChange w:id="1367" w:author="Sandy Sum" w:date="2016-03-17T00:08:00Z">
            <w:rPr>
              <w:ins w:id="1368" w:author="Sandy Sum" w:date="2016-03-17T00:08:00Z"/>
              <w:rFonts w:ascii="Times New Roman" w:eastAsia="Times New Roman" w:hAnsi="Times New Roman" w:cs="Times New Roman"/>
            </w:rPr>
          </w:rPrChange>
        </w:rPr>
        <w:pPrChange w:id="1369" w:author="Sandy Sum" w:date="2016-03-17T00:11:00Z">
          <w:pPr/>
        </w:pPrChange>
      </w:pPr>
    </w:p>
    <w:p w14:paraId="036C8998" w14:textId="77777777" w:rsidR="00035EA7" w:rsidRPr="00F920E8" w:rsidRDefault="00035EA7" w:rsidP="0028001D">
      <w:pPr>
        <w:rPr>
          <w:rPrChange w:id="1370" w:author="Sandy Sum" w:date="2016-03-16T21:11:00Z">
            <w:rPr>
              <w:sz w:val="36"/>
              <w:szCs w:val="36"/>
            </w:rPr>
          </w:rPrChange>
        </w:rPr>
        <w:pPrChange w:id="1371" w:author="Sandy Sum" w:date="2016-03-16T22:08:00Z">
          <w:pPr/>
        </w:pPrChange>
      </w:pPr>
    </w:p>
    <w:sectPr w:rsidR="00035EA7" w:rsidRPr="00F920E8" w:rsidSect="008220E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D345B" w14:textId="77777777" w:rsidR="008E597D" w:rsidRDefault="008E597D" w:rsidP="003A1CAF">
      <w:r>
        <w:separator/>
      </w:r>
    </w:p>
  </w:endnote>
  <w:endnote w:type="continuationSeparator" w:id="0">
    <w:p w14:paraId="65DDDA50" w14:textId="77777777" w:rsidR="008E597D" w:rsidRDefault="008E597D" w:rsidP="003A1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64010" w14:textId="77777777" w:rsidR="008E597D" w:rsidRDefault="008E597D" w:rsidP="003A1CAF">
      <w:r>
        <w:separator/>
      </w:r>
    </w:p>
  </w:footnote>
  <w:footnote w:type="continuationSeparator" w:id="0">
    <w:p w14:paraId="290DBB24" w14:textId="77777777" w:rsidR="008E597D" w:rsidRDefault="008E597D" w:rsidP="003A1CAF">
      <w:r>
        <w:continuationSeparator/>
      </w:r>
    </w:p>
  </w:footnote>
  <w:footnote w:id="1">
    <w:p w14:paraId="13C82E39" w14:textId="374D4B47" w:rsidR="00035EA7" w:rsidRDefault="00035EA7">
      <w:pPr>
        <w:pStyle w:val="FootnoteText"/>
      </w:pPr>
      <w:ins w:id="51" w:author="Sandy Sum" w:date="2016-03-16T22:45:00Z">
        <w:r w:rsidRPr="00DD5100">
          <w:rPr>
            <w:rStyle w:val="FootnoteReference"/>
            <w:sz w:val="18"/>
            <w:rPrChange w:id="52" w:author="Sandy Sum" w:date="2016-03-16T22:45:00Z">
              <w:rPr>
                <w:rStyle w:val="FootnoteReference"/>
              </w:rPr>
            </w:rPrChange>
          </w:rPr>
          <w:footnoteRef/>
        </w:r>
        <w:r w:rsidRPr="00DD5100">
          <w:rPr>
            <w:sz w:val="18"/>
            <w:rPrChange w:id="53" w:author="Sandy Sum" w:date="2016-03-16T22:45:00Z">
              <w:rPr/>
            </w:rPrChange>
          </w:rPr>
          <w:t xml:space="preserve"> Data Analysis Toolkit, James Kirchner, 2001</w:t>
        </w:r>
      </w:ins>
    </w:p>
  </w:footnote>
  <w:footnote w:id="2">
    <w:p w14:paraId="59309A91" w14:textId="77777777" w:rsidR="00035EA7" w:rsidRPr="007206D5" w:rsidRDefault="00035EA7" w:rsidP="00DD5100">
      <w:pPr>
        <w:pStyle w:val="FootnoteText"/>
        <w:rPr>
          <w:ins w:id="66" w:author="Sandy Sum" w:date="2016-03-16T22:47:00Z"/>
          <w:sz w:val="18"/>
          <w:szCs w:val="18"/>
        </w:rPr>
      </w:pPr>
      <w:ins w:id="67" w:author="Sandy Sum" w:date="2016-03-16T22:47:00Z">
        <w:r w:rsidRPr="007206D5">
          <w:rPr>
            <w:rStyle w:val="FootnoteReference"/>
            <w:sz w:val="18"/>
            <w:szCs w:val="18"/>
          </w:rPr>
          <w:footnoteRef/>
        </w:r>
        <w:r w:rsidRPr="007206D5">
          <w:rPr>
            <w:sz w:val="18"/>
            <w:szCs w:val="18"/>
          </w:rPr>
          <w:t xml:space="preserve"> Using Econometrics, A Practical Guide, Pearson Addison-Wesley, 2011</w:t>
        </w:r>
      </w:ins>
    </w:p>
  </w:footnote>
  <w:footnote w:id="3">
    <w:p w14:paraId="604CE038" w14:textId="77777777" w:rsidR="00035EA7" w:rsidRPr="007206D5" w:rsidRDefault="00035EA7" w:rsidP="00DD5100">
      <w:pPr>
        <w:pStyle w:val="FootnoteText"/>
        <w:rPr>
          <w:ins w:id="75" w:author="Sandy Sum" w:date="2016-03-16T22:48:00Z"/>
          <w:sz w:val="18"/>
          <w:szCs w:val="18"/>
        </w:rPr>
      </w:pPr>
      <w:ins w:id="76" w:author="Sandy Sum" w:date="2016-03-16T22:48:00Z">
        <w:r w:rsidRPr="007206D5">
          <w:rPr>
            <w:rStyle w:val="FootnoteReference"/>
            <w:sz w:val="18"/>
            <w:szCs w:val="18"/>
          </w:rPr>
          <w:footnoteRef/>
        </w:r>
        <w:r w:rsidRPr="007206D5">
          <w:rPr>
            <w:sz w:val="18"/>
            <w:szCs w:val="18"/>
          </w:rPr>
          <w:t xml:space="preserve"> Using Econometrics, A Practical Guide, Pearson Addison-Wesley, 2011</w:t>
        </w:r>
      </w:ins>
    </w:p>
  </w:footnote>
  <w:footnote w:id="4">
    <w:p w14:paraId="47160657" w14:textId="77777777" w:rsidR="00035EA7" w:rsidRPr="007206D5" w:rsidRDefault="00035EA7" w:rsidP="00DD5100">
      <w:pPr>
        <w:pStyle w:val="FootnoteText"/>
        <w:rPr>
          <w:ins w:id="87" w:author="Sandy Sum" w:date="2016-03-16T22:48:00Z"/>
          <w:sz w:val="18"/>
          <w:szCs w:val="18"/>
        </w:rPr>
      </w:pPr>
      <w:ins w:id="88" w:author="Sandy Sum" w:date="2016-03-16T22:48:00Z">
        <w:r w:rsidRPr="007206D5">
          <w:rPr>
            <w:rStyle w:val="FootnoteReference"/>
            <w:sz w:val="18"/>
            <w:szCs w:val="18"/>
          </w:rPr>
          <w:footnoteRef/>
        </w:r>
        <w:r w:rsidRPr="007206D5">
          <w:rPr>
            <w:sz w:val="18"/>
            <w:szCs w:val="18"/>
          </w:rPr>
          <w:t xml:space="preserve"> Using Econometrics, A Practical Guide, Pearson Addison-Wesley, 2011</w:t>
        </w:r>
      </w:ins>
    </w:p>
  </w:footnote>
  <w:footnote w:id="5">
    <w:p w14:paraId="348D8ACF" w14:textId="165433C6" w:rsidR="00035EA7" w:rsidRDefault="00035EA7">
      <w:pPr>
        <w:pStyle w:val="FootnoteText"/>
      </w:pPr>
      <w:ins w:id="192" w:author="Sandy Sum" w:date="2016-03-16T22:59:00Z">
        <w:r>
          <w:rPr>
            <w:rStyle w:val="FootnoteReference"/>
          </w:rPr>
          <w:footnoteRef/>
        </w:r>
        <w:r>
          <w:t xml:space="preserve"> </w:t>
        </w:r>
        <w:r w:rsidRPr="00AE3089">
          <w:rPr>
            <w:sz w:val="18"/>
            <w:szCs w:val="18"/>
            <w:rPrChange w:id="193" w:author="Sandy Sum" w:date="2016-03-16T22:59:00Z">
              <w:rPr/>
            </w:rPrChange>
          </w:rPr>
          <w:t xml:space="preserve">Econometric Analysis, 5th </w:t>
        </w:r>
        <w:proofErr w:type="spellStart"/>
        <w:r w:rsidRPr="00AE3089">
          <w:rPr>
            <w:sz w:val="18"/>
            <w:szCs w:val="18"/>
            <w:rPrChange w:id="194" w:author="Sandy Sum" w:date="2016-03-16T22:59:00Z">
              <w:rPr/>
            </w:rPrChange>
          </w:rPr>
          <w:t>ed</w:t>
        </w:r>
        <w:proofErr w:type="spellEnd"/>
        <w:r>
          <w:rPr>
            <w:sz w:val="18"/>
            <w:szCs w:val="18"/>
          </w:rPr>
          <w:t>,</w:t>
        </w:r>
        <w:r w:rsidRPr="00AE3089">
          <w:rPr>
            <w:sz w:val="18"/>
            <w:szCs w:val="18"/>
          </w:rPr>
          <w:t xml:space="preserve"> </w:t>
        </w:r>
        <w:r w:rsidRPr="007206D5">
          <w:rPr>
            <w:sz w:val="18"/>
            <w:szCs w:val="18"/>
          </w:rPr>
          <w:t>Greene, W. H., 2003</w:t>
        </w:r>
      </w:ins>
    </w:p>
  </w:footnote>
  <w:footnote w:id="6">
    <w:p w14:paraId="50ECD5A8" w14:textId="77777777" w:rsidR="00370372" w:rsidRPr="007206D5" w:rsidRDefault="00370372" w:rsidP="00370372">
      <w:pPr>
        <w:pStyle w:val="FootnoteText"/>
        <w:rPr>
          <w:ins w:id="288" w:author="Sandy Sum" w:date="2016-03-17T20:46:00Z"/>
          <w:sz w:val="18"/>
          <w:szCs w:val="18"/>
        </w:rPr>
      </w:pPr>
      <w:ins w:id="289" w:author="Sandy Sum" w:date="2016-03-17T20:46:00Z">
        <w:r w:rsidRPr="007206D5">
          <w:rPr>
            <w:rStyle w:val="FootnoteReference"/>
            <w:sz w:val="18"/>
            <w:szCs w:val="18"/>
          </w:rPr>
          <w:footnoteRef/>
        </w:r>
        <w:r w:rsidRPr="007206D5">
          <w:rPr>
            <w:sz w:val="18"/>
            <w:szCs w:val="18"/>
          </w:rPr>
          <w:t xml:space="preserve"> Using Econometrics, A Practical Guide, Pearson Addison-Wesley, 2011</w:t>
        </w:r>
      </w:ins>
    </w:p>
  </w:footnote>
  <w:footnote w:id="7">
    <w:p w14:paraId="4949DE6B" w14:textId="77777777" w:rsidR="00035EA7" w:rsidRDefault="00035EA7" w:rsidP="00C2032F">
      <w:pPr>
        <w:pStyle w:val="FootnoteText"/>
        <w:rPr>
          <w:ins w:id="320" w:author="Sandy Sum" w:date="2016-03-16T23:11:00Z"/>
        </w:rPr>
      </w:pPr>
      <w:ins w:id="321" w:author="Sandy Sum" w:date="2016-03-16T23:11:00Z">
        <w:r w:rsidRPr="007206D5">
          <w:rPr>
            <w:rStyle w:val="FootnoteReference"/>
            <w:sz w:val="18"/>
          </w:rPr>
          <w:footnoteRef/>
        </w:r>
        <w:r w:rsidRPr="007206D5">
          <w:rPr>
            <w:sz w:val="18"/>
          </w:rPr>
          <w:t xml:space="preserve"> Data Analysis Toolkit, James Kirchner, 2001</w:t>
        </w:r>
      </w:ins>
    </w:p>
  </w:footnote>
  <w:footnote w:id="8">
    <w:p w14:paraId="302476DF" w14:textId="77777777" w:rsidR="00035EA7" w:rsidRPr="007206D5" w:rsidRDefault="00035EA7" w:rsidP="00C2032F">
      <w:pPr>
        <w:pStyle w:val="FootnoteText"/>
        <w:rPr>
          <w:ins w:id="332" w:author="Sandy Sum" w:date="2016-03-16T23:18:00Z"/>
          <w:sz w:val="18"/>
          <w:szCs w:val="18"/>
        </w:rPr>
      </w:pPr>
      <w:ins w:id="333" w:author="Sandy Sum" w:date="2016-03-16T23:18:00Z">
        <w:r w:rsidRPr="007206D5">
          <w:rPr>
            <w:rStyle w:val="FootnoteReference"/>
            <w:sz w:val="18"/>
            <w:szCs w:val="18"/>
          </w:rPr>
          <w:footnoteRef/>
        </w:r>
        <w:r w:rsidRPr="007206D5">
          <w:rPr>
            <w:sz w:val="18"/>
            <w:szCs w:val="18"/>
          </w:rPr>
          <w:t xml:space="preserve"> Using Econometrics, A Practical Guide, Pearson Addison-Wesley, 2011</w:t>
        </w:r>
      </w:ins>
    </w:p>
  </w:footnote>
  <w:footnote w:id="9">
    <w:p w14:paraId="14086832" w14:textId="281D6D35" w:rsidR="00035EA7" w:rsidRPr="0028001D" w:rsidRDefault="00035EA7">
      <w:pPr>
        <w:pStyle w:val="FootnoteText"/>
        <w:rPr>
          <w:sz w:val="18"/>
          <w:szCs w:val="18"/>
          <w:rPrChange w:id="940" w:author="Sandy Sum" w:date="2016-03-16T22:26:00Z">
            <w:rPr/>
          </w:rPrChange>
        </w:rPr>
      </w:pPr>
      <w:ins w:id="941" w:author="Sandy Sum" w:date="2016-03-16T21:12:00Z">
        <w:r w:rsidRPr="0028001D">
          <w:rPr>
            <w:rStyle w:val="FootnoteReference"/>
            <w:sz w:val="18"/>
            <w:szCs w:val="18"/>
            <w:rPrChange w:id="942" w:author="Sandy Sum" w:date="2016-03-16T22:26:00Z">
              <w:rPr>
                <w:rStyle w:val="FootnoteReference"/>
              </w:rPr>
            </w:rPrChange>
          </w:rPr>
          <w:footnoteRef/>
        </w:r>
        <w:r w:rsidRPr="0028001D">
          <w:rPr>
            <w:sz w:val="18"/>
            <w:szCs w:val="18"/>
            <w:rPrChange w:id="943" w:author="Sandy Sum" w:date="2016-03-16T22:26:00Z">
              <w:rPr/>
            </w:rPrChange>
          </w:rPr>
          <w:t xml:space="preserve"> </w:t>
        </w:r>
      </w:ins>
      <w:ins w:id="944" w:author="Sandy Sum" w:date="2016-03-16T21:13:00Z">
        <w:r w:rsidRPr="0028001D">
          <w:rPr>
            <w:sz w:val="18"/>
            <w:szCs w:val="18"/>
            <w:rPrChange w:id="945" w:author="Sandy Sum" w:date="2016-03-16T22:26:00Z">
              <w:rPr/>
            </w:rPrChange>
          </w:rPr>
          <w:t>Using Econometrics, A Practical Guide, Pearson Addison-Wesley, 2011</w:t>
        </w:r>
      </w:ins>
    </w:p>
  </w:footnote>
  <w:footnote w:id="10">
    <w:p w14:paraId="3FEDEC4C" w14:textId="77777777" w:rsidR="003338D7" w:rsidRPr="007206D5" w:rsidRDefault="003338D7" w:rsidP="003338D7">
      <w:pPr>
        <w:pStyle w:val="FootnoteText"/>
        <w:rPr>
          <w:ins w:id="959" w:author="Sandy Sum" w:date="2016-03-17T20:52:00Z"/>
          <w:sz w:val="18"/>
          <w:szCs w:val="18"/>
        </w:rPr>
      </w:pPr>
      <w:ins w:id="960" w:author="Sandy Sum" w:date="2016-03-17T20:52:00Z">
        <w:r w:rsidRPr="007206D5">
          <w:rPr>
            <w:rStyle w:val="FootnoteReference"/>
            <w:sz w:val="18"/>
            <w:szCs w:val="18"/>
          </w:rPr>
          <w:footnoteRef/>
        </w:r>
        <w:r w:rsidRPr="007206D5">
          <w:rPr>
            <w:sz w:val="18"/>
            <w:szCs w:val="18"/>
          </w:rPr>
          <w:t xml:space="preserve"> Using Econometrics, A Practical Guide, Pearson Addison-Wesley, 2011</w:t>
        </w:r>
      </w:ins>
    </w:p>
  </w:footnote>
  <w:footnote w:id="11">
    <w:p w14:paraId="7B5126A2" w14:textId="59F5453D" w:rsidR="00035EA7" w:rsidRPr="0028001D" w:rsidRDefault="00035EA7">
      <w:pPr>
        <w:pStyle w:val="FootnoteText"/>
        <w:rPr>
          <w:sz w:val="16"/>
          <w:szCs w:val="16"/>
          <w:rPrChange w:id="1031" w:author="Sandy Sum" w:date="2016-03-16T22:26:00Z">
            <w:rPr/>
          </w:rPrChange>
        </w:rPr>
      </w:pPr>
      <w:ins w:id="1032" w:author="Sandy Sum" w:date="2016-03-16T22:25:00Z">
        <w:r w:rsidRPr="0028001D">
          <w:rPr>
            <w:rStyle w:val="FootnoteReference"/>
            <w:sz w:val="18"/>
            <w:szCs w:val="18"/>
            <w:rPrChange w:id="1033" w:author="Sandy Sum" w:date="2016-03-16T22:26:00Z">
              <w:rPr>
                <w:rStyle w:val="FootnoteReference"/>
              </w:rPr>
            </w:rPrChange>
          </w:rPr>
          <w:footnoteRef/>
        </w:r>
        <w:r w:rsidRPr="0028001D">
          <w:rPr>
            <w:sz w:val="18"/>
            <w:szCs w:val="18"/>
            <w:rPrChange w:id="1034" w:author="Sandy Sum" w:date="2016-03-16T22:26:00Z">
              <w:rPr/>
            </w:rPrChange>
          </w:rPr>
          <w:t xml:space="preserve"> </w:t>
        </w:r>
      </w:ins>
      <w:ins w:id="1035" w:author="Sandy Sum" w:date="2016-03-16T22:26:00Z">
        <w:r w:rsidRPr="0028001D">
          <w:rPr>
            <w:sz w:val="18"/>
            <w:szCs w:val="18"/>
          </w:rPr>
          <w:t>Time-Series Regression and Generalized Least Squares in R</w:t>
        </w:r>
      </w:ins>
      <w:ins w:id="1036" w:author="Sandy Sum" w:date="2016-03-16T22:27:00Z">
        <w:r>
          <w:rPr>
            <w:sz w:val="18"/>
            <w:szCs w:val="18"/>
          </w:rPr>
          <w:t xml:space="preserve">, </w:t>
        </w:r>
        <w:r w:rsidRPr="0028001D">
          <w:rPr>
            <w:sz w:val="18"/>
            <w:szCs w:val="18"/>
          </w:rPr>
          <w:t>John Fox &amp; Sanford Weisberg</w:t>
        </w:r>
      </w:ins>
      <w:ins w:id="1037" w:author="Sandy Sum" w:date="2016-03-16T22:26:00Z">
        <w:r w:rsidRPr="0028001D">
          <w:rPr>
            <w:sz w:val="18"/>
            <w:szCs w:val="18"/>
            <w:rPrChange w:id="1038" w:author="Sandy Sum" w:date="2016-03-16T22:26:00Z">
              <w:rPr>
                <w:sz w:val="16"/>
                <w:szCs w:val="16"/>
              </w:rPr>
            </w:rPrChange>
          </w:rPr>
          <w:t>, 2010</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6099A" w14:textId="22FD91DD" w:rsidR="00F95305" w:rsidRDefault="00F95305">
    <w:pPr>
      <w:pStyle w:val="Header"/>
    </w:pPr>
    <w:ins w:id="1372" w:author="Sandy Sum" w:date="2016-03-17T00:18:00Z">
      <w:r>
        <w:t xml:space="preserve">Sandy Sum ESM244 Final Report Winter 2016. Submitted </w:t>
      </w:r>
    </w:ins>
    <w:ins w:id="1373" w:author="Sandy Sum" w:date="2016-03-17T00:19:00Z">
      <w:r>
        <w:t>17 March 2016.</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D17843"/>
    <w:multiLevelType w:val="hybridMultilevel"/>
    <w:tmpl w:val="7C4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811BE"/>
    <w:multiLevelType w:val="hybridMultilevel"/>
    <w:tmpl w:val="9D74FE62"/>
    <w:lvl w:ilvl="0" w:tplc="D5E8E27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565597"/>
    <w:multiLevelType w:val="hybridMultilevel"/>
    <w:tmpl w:val="7A00C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583506"/>
    <w:multiLevelType w:val="hybridMultilevel"/>
    <w:tmpl w:val="5F9E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81981"/>
    <w:multiLevelType w:val="hybridMultilevel"/>
    <w:tmpl w:val="3A8A25A6"/>
    <w:lvl w:ilvl="0" w:tplc="75F2205E">
      <w:start w:val="1"/>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0F12E1"/>
    <w:multiLevelType w:val="hybridMultilevel"/>
    <w:tmpl w:val="7E46D6F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5694D628">
      <w:numFmt w:val="bullet"/>
      <w:lvlText w:val="–"/>
      <w:lvlJc w:val="left"/>
      <w:pPr>
        <w:ind w:left="2160" w:hanging="360"/>
      </w:pPr>
      <w:rPr>
        <w:rFonts w:ascii="Gill Sans MT" w:eastAsiaTheme="minorHAnsi" w:hAnsi="Gill Sans MT"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2C6FE8"/>
    <w:multiLevelType w:val="hybridMultilevel"/>
    <w:tmpl w:val="B7CA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262B50"/>
    <w:multiLevelType w:val="hybridMultilevel"/>
    <w:tmpl w:val="92EAA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8A2844"/>
    <w:multiLevelType w:val="hybridMultilevel"/>
    <w:tmpl w:val="BB12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A3312"/>
    <w:multiLevelType w:val="hybridMultilevel"/>
    <w:tmpl w:val="92EAA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A44DBF"/>
    <w:multiLevelType w:val="hybridMultilevel"/>
    <w:tmpl w:val="CB864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8"/>
  </w:num>
  <w:num w:numId="6">
    <w:abstractNumId w:val="10"/>
  </w:num>
  <w:num w:numId="7">
    <w:abstractNumId w:val="4"/>
  </w:num>
  <w:num w:numId="8">
    <w:abstractNumId w:val="7"/>
  </w:num>
  <w:num w:numId="9">
    <w:abstractNumId w:val="11"/>
  </w:num>
  <w:num w:numId="10">
    <w:abstractNumId w:val="3"/>
  </w:num>
  <w:num w:numId="11">
    <w:abstractNumId w:val="9"/>
  </w:num>
  <w:num w:numId="12">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dy Sum">
    <w15:presenceInfo w15:providerId="None" w15:userId="Sandy S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revisionView w:insDel="0"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04"/>
    <w:rsid w:val="00035EA7"/>
    <w:rsid w:val="00055261"/>
    <w:rsid w:val="000831AD"/>
    <w:rsid w:val="00096168"/>
    <w:rsid w:val="00096BDA"/>
    <w:rsid w:val="000B7416"/>
    <w:rsid w:val="000C6BC6"/>
    <w:rsid w:val="000D5A82"/>
    <w:rsid w:val="001552A4"/>
    <w:rsid w:val="001A5363"/>
    <w:rsid w:val="001F3C04"/>
    <w:rsid w:val="0024307E"/>
    <w:rsid w:val="0028001D"/>
    <w:rsid w:val="002935BD"/>
    <w:rsid w:val="002E4347"/>
    <w:rsid w:val="003338D7"/>
    <w:rsid w:val="00370372"/>
    <w:rsid w:val="00392554"/>
    <w:rsid w:val="00394A2E"/>
    <w:rsid w:val="003A1CAF"/>
    <w:rsid w:val="003A1D86"/>
    <w:rsid w:val="003A2E63"/>
    <w:rsid w:val="003E114F"/>
    <w:rsid w:val="00472154"/>
    <w:rsid w:val="00512481"/>
    <w:rsid w:val="00512F50"/>
    <w:rsid w:val="00521C40"/>
    <w:rsid w:val="006209CB"/>
    <w:rsid w:val="0064122B"/>
    <w:rsid w:val="00663A01"/>
    <w:rsid w:val="00670CB7"/>
    <w:rsid w:val="006B68FD"/>
    <w:rsid w:val="006D10D5"/>
    <w:rsid w:val="00726C6D"/>
    <w:rsid w:val="00736AB4"/>
    <w:rsid w:val="007B7515"/>
    <w:rsid w:val="008220EC"/>
    <w:rsid w:val="00865266"/>
    <w:rsid w:val="008E597D"/>
    <w:rsid w:val="00951728"/>
    <w:rsid w:val="009B2052"/>
    <w:rsid w:val="009D4A5D"/>
    <w:rsid w:val="00A42CC3"/>
    <w:rsid w:val="00A81683"/>
    <w:rsid w:val="00A83293"/>
    <w:rsid w:val="00A87FD6"/>
    <w:rsid w:val="00A955D1"/>
    <w:rsid w:val="00AC494C"/>
    <w:rsid w:val="00AE3089"/>
    <w:rsid w:val="00AE44E3"/>
    <w:rsid w:val="00B50A40"/>
    <w:rsid w:val="00BA1A4C"/>
    <w:rsid w:val="00C01B65"/>
    <w:rsid w:val="00C2032F"/>
    <w:rsid w:val="00CB40E2"/>
    <w:rsid w:val="00D07663"/>
    <w:rsid w:val="00D736E1"/>
    <w:rsid w:val="00D836E8"/>
    <w:rsid w:val="00DD5100"/>
    <w:rsid w:val="00EB0D91"/>
    <w:rsid w:val="00EF3AC1"/>
    <w:rsid w:val="00F40DE7"/>
    <w:rsid w:val="00F56241"/>
    <w:rsid w:val="00F56AD4"/>
    <w:rsid w:val="00F920E8"/>
    <w:rsid w:val="00F95305"/>
    <w:rsid w:val="00FB7AF8"/>
    <w:rsid w:val="00FC576D"/>
    <w:rsid w:val="00FF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0E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C04"/>
    <w:pPr>
      <w:ind w:left="720"/>
      <w:contextualSpacing/>
    </w:pPr>
  </w:style>
  <w:style w:type="character" w:styleId="CommentReference">
    <w:name w:val="annotation reference"/>
    <w:basedOn w:val="DefaultParagraphFont"/>
    <w:uiPriority w:val="99"/>
    <w:semiHidden/>
    <w:unhideWhenUsed/>
    <w:rsid w:val="003A1D86"/>
    <w:rPr>
      <w:sz w:val="18"/>
      <w:szCs w:val="18"/>
    </w:rPr>
  </w:style>
  <w:style w:type="paragraph" w:styleId="CommentText">
    <w:name w:val="annotation text"/>
    <w:basedOn w:val="Normal"/>
    <w:link w:val="CommentTextChar"/>
    <w:uiPriority w:val="99"/>
    <w:semiHidden/>
    <w:unhideWhenUsed/>
    <w:rsid w:val="003A1D86"/>
  </w:style>
  <w:style w:type="character" w:customStyle="1" w:styleId="CommentTextChar">
    <w:name w:val="Comment Text Char"/>
    <w:basedOn w:val="DefaultParagraphFont"/>
    <w:link w:val="CommentText"/>
    <w:uiPriority w:val="99"/>
    <w:semiHidden/>
    <w:rsid w:val="003A1D86"/>
  </w:style>
  <w:style w:type="paragraph" w:styleId="CommentSubject">
    <w:name w:val="annotation subject"/>
    <w:basedOn w:val="CommentText"/>
    <w:next w:val="CommentText"/>
    <w:link w:val="CommentSubjectChar"/>
    <w:uiPriority w:val="99"/>
    <w:semiHidden/>
    <w:unhideWhenUsed/>
    <w:rsid w:val="003A1D86"/>
    <w:rPr>
      <w:b/>
      <w:bCs/>
      <w:sz w:val="20"/>
      <w:szCs w:val="20"/>
    </w:rPr>
  </w:style>
  <w:style w:type="character" w:customStyle="1" w:styleId="CommentSubjectChar">
    <w:name w:val="Comment Subject Char"/>
    <w:basedOn w:val="CommentTextChar"/>
    <w:link w:val="CommentSubject"/>
    <w:uiPriority w:val="99"/>
    <w:semiHidden/>
    <w:rsid w:val="003A1D86"/>
    <w:rPr>
      <w:b/>
      <w:bCs/>
      <w:sz w:val="20"/>
      <w:szCs w:val="20"/>
    </w:rPr>
  </w:style>
  <w:style w:type="paragraph" w:styleId="BalloonText">
    <w:name w:val="Balloon Text"/>
    <w:basedOn w:val="Normal"/>
    <w:link w:val="BalloonTextChar"/>
    <w:uiPriority w:val="99"/>
    <w:semiHidden/>
    <w:unhideWhenUsed/>
    <w:rsid w:val="003A1D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D86"/>
    <w:rPr>
      <w:rFonts w:ascii="Times New Roman" w:hAnsi="Times New Roman" w:cs="Times New Roman"/>
      <w:sz w:val="18"/>
      <w:szCs w:val="18"/>
    </w:rPr>
  </w:style>
  <w:style w:type="paragraph" w:styleId="FootnoteText">
    <w:name w:val="footnote text"/>
    <w:basedOn w:val="Normal"/>
    <w:link w:val="FootnoteTextChar"/>
    <w:uiPriority w:val="99"/>
    <w:unhideWhenUsed/>
    <w:rsid w:val="003A1CAF"/>
  </w:style>
  <w:style w:type="character" w:customStyle="1" w:styleId="FootnoteTextChar">
    <w:name w:val="Footnote Text Char"/>
    <w:basedOn w:val="DefaultParagraphFont"/>
    <w:link w:val="FootnoteText"/>
    <w:uiPriority w:val="99"/>
    <w:rsid w:val="003A1CAF"/>
  </w:style>
  <w:style w:type="character" w:styleId="FootnoteReference">
    <w:name w:val="footnote reference"/>
    <w:basedOn w:val="DefaultParagraphFont"/>
    <w:uiPriority w:val="99"/>
    <w:unhideWhenUsed/>
    <w:rsid w:val="003A1CAF"/>
    <w:rPr>
      <w:vertAlign w:val="superscript"/>
    </w:rPr>
  </w:style>
  <w:style w:type="character" w:customStyle="1" w:styleId="apple-converted-space">
    <w:name w:val="apple-converted-space"/>
    <w:basedOn w:val="DefaultParagraphFont"/>
    <w:rsid w:val="00C2032F"/>
  </w:style>
  <w:style w:type="character" w:styleId="Emphasis">
    <w:name w:val="Emphasis"/>
    <w:basedOn w:val="DefaultParagraphFont"/>
    <w:uiPriority w:val="20"/>
    <w:qFormat/>
    <w:rsid w:val="00C2032F"/>
    <w:rPr>
      <w:i/>
      <w:iCs/>
    </w:rPr>
  </w:style>
  <w:style w:type="character" w:styleId="Hyperlink">
    <w:name w:val="Hyperlink"/>
    <w:basedOn w:val="DefaultParagraphFont"/>
    <w:uiPriority w:val="99"/>
    <w:unhideWhenUsed/>
    <w:rsid w:val="00D07663"/>
    <w:rPr>
      <w:color w:val="0563C1" w:themeColor="hyperlink"/>
      <w:u w:val="single"/>
    </w:rPr>
  </w:style>
  <w:style w:type="paragraph" w:styleId="Header">
    <w:name w:val="header"/>
    <w:basedOn w:val="Normal"/>
    <w:link w:val="HeaderChar"/>
    <w:uiPriority w:val="99"/>
    <w:unhideWhenUsed/>
    <w:rsid w:val="00F95305"/>
    <w:pPr>
      <w:tabs>
        <w:tab w:val="center" w:pos="4680"/>
        <w:tab w:val="right" w:pos="9360"/>
      </w:tabs>
    </w:pPr>
  </w:style>
  <w:style w:type="character" w:customStyle="1" w:styleId="HeaderChar">
    <w:name w:val="Header Char"/>
    <w:basedOn w:val="DefaultParagraphFont"/>
    <w:link w:val="Header"/>
    <w:uiPriority w:val="99"/>
    <w:rsid w:val="00F95305"/>
  </w:style>
  <w:style w:type="paragraph" w:styleId="Footer">
    <w:name w:val="footer"/>
    <w:basedOn w:val="Normal"/>
    <w:link w:val="FooterChar"/>
    <w:uiPriority w:val="99"/>
    <w:unhideWhenUsed/>
    <w:rsid w:val="00F95305"/>
    <w:pPr>
      <w:tabs>
        <w:tab w:val="center" w:pos="4680"/>
        <w:tab w:val="right" w:pos="9360"/>
      </w:tabs>
    </w:pPr>
  </w:style>
  <w:style w:type="character" w:customStyle="1" w:styleId="FooterChar">
    <w:name w:val="Footer Char"/>
    <w:basedOn w:val="DefaultParagraphFont"/>
    <w:link w:val="Footer"/>
    <w:uiPriority w:val="99"/>
    <w:rsid w:val="00F95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606">
      <w:bodyDiv w:val="1"/>
      <w:marLeft w:val="0"/>
      <w:marRight w:val="0"/>
      <w:marTop w:val="0"/>
      <w:marBottom w:val="0"/>
      <w:divBdr>
        <w:top w:val="none" w:sz="0" w:space="0" w:color="auto"/>
        <w:left w:val="none" w:sz="0" w:space="0" w:color="auto"/>
        <w:bottom w:val="none" w:sz="0" w:space="0" w:color="auto"/>
        <w:right w:val="none" w:sz="0" w:space="0" w:color="auto"/>
      </w:divBdr>
    </w:div>
    <w:div w:id="14771968">
      <w:bodyDiv w:val="1"/>
      <w:marLeft w:val="0"/>
      <w:marRight w:val="0"/>
      <w:marTop w:val="0"/>
      <w:marBottom w:val="0"/>
      <w:divBdr>
        <w:top w:val="none" w:sz="0" w:space="0" w:color="auto"/>
        <w:left w:val="none" w:sz="0" w:space="0" w:color="auto"/>
        <w:bottom w:val="none" w:sz="0" w:space="0" w:color="auto"/>
        <w:right w:val="none" w:sz="0" w:space="0" w:color="auto"/>
      </w:divBdr>
    </w:div>
    <w:div w:id="90973889">
      <w:bodyDiv w:val="1"/>
      <w:marLeft w:val="0"/>
      <w:marRight w:val="0"/>
      <w:marTop w:val="0"/>
      <w:marBottom w:val="0"/>
      <w:divBdr>
        <w:top w:val="none" w:sz="0" w:space="0" w:color="auto"/>
        <w:left w:val="none" w:sz="0" w:space="0" w:color="auto"/>
        <w:bottom w:val="none" w:sz="0" w:space="0" w:color="auto"/>
        <w:right w:val="none" w:sz="0" w:space="0" w:color="auto"/>
      </w:divBdr>
    </w:div>
    <w:div w:id="113788592">
      <w:bodyDiv w:val="1"/>
      <w:marLeft w:val="0"/>
      <w:marRight w:val="0"/>
      <w:marTop w:val="0"/>
      <w:marBottom w:val="0"/>
      <w:divBdr>
        <w:top w:val="none" w:sz="0" w:space="0" w:color="auto"/>
        <w:left w:val="none" w:sz="0" w:space="0" w:color="auto"/>
        <w:bottom w:val="none" w:sz="0" w:space="0" w:color="auto"/>
        <w:right w:val="none" w:sz="0" w:space="0" w:color="auto"/>
      </w:divBdr>
    </w:div>
    <w:div w:id="136340242">
      <w:bodyDiv w:val="1"/>
      <w:marLeft w:val="0"/>
      <w:marRight w:val="0"/>
      <w:marTop w:val="0"/>
      <w:marBottom w:val="0"/>
      <w:divBdr>
        <w:top w:val="none" w:sz="0" w:space="0" w:color="auto"/>
        <w:left w:val="none" w:sz="0" w:space="0" w:color="auto"/>
        <w:bottom w:val="none" w:sz="0" w:space="0" w:color="auto"/>
        <w:right w:val="none" w:sz="0" w:space="0" w:color="auto"/>
      </w:divBdr>
    </w:div>
    <w:div w:id="494228818">
      <w:bodyDiv w:val="1"/>
      <w:marLeft w:val="0"/>
      <w:marRight w:val="0"/>
      <w:marTop w:val="0"/>
      <w:marBottom w:val="0"/>
      <w:divBdr>
        <w:top w:val="none" w:sz="0" w:space="0" w:color="auto"/>
        <w:left w:val="none" w:sz="0" w:space="0" w:color="auto"/>
        <w:bottom w:val="none" w:sz="0" w:space="0" w:color="auto"/>
        <w:right w:val="none" w:sz="0" w:space="0" w:color="auto"/>
      </w:divBdr>
    </w:div>
    <w:div w:id="551157978">
      <w:bodyDiv w:val="1"/>
      <w:marLeft w:val="0"/>
      <w:marRight w:val="0"/>
      <w:marTop w:val="0"/>
      <w:marBottom w:val="0"/>
      <w:divBdr>
        <w:top w:val="none" w:sz="0" w:space="0" w:color="auto"/>
        <w:left w:val="none" w:sz="0" w:space="0" w:color="auto"/>
        <w:bottom w:val="none" w:sz="0" w:space="0" w:color="auto"/>
        <w:right w:val="none" w:sz="0" w:space="0" w:color="auto"/>
      </w:divBdr>
    </w:div>
    <w:div w:id="553199976">
      <w:bodyDiv w:val="1"/>
      <w:marLeft w:val="0"/>
      <w:marRight w:val="0"/>
      <w:marTop w:val="0"/>
      <w:marBottom w:val="0"/>
      <w:divBdr>
        <w:top w:val="none" w:sz="0" w:space="0" w:color="auto"/>
        <w:left w:val="none" w:sz="0" w:space="0" w:color="auto"/>
        <w:bottom w:val="none" w:sz="0" w:space="0" w:color="auto"/>
        <w:right w:val="none" w:sz="0" w:space="0" w:color="auto"/>
      </w:divBdr>
    </w:div>
    <w:div w:id="706950041">
      <w:bodyDiv w:val="1"/>
      <w:marLeft w:val="0"/>
      <w:marRight w:val="0"/>
      <w:marTop w:val="0"/>
      <w:marBottom w:val="0"/>
      <w:divBdr>
        <w:top w:val="none" w:sz="0" w:space="0" w:color="auto"/>
        <w:left w:val="none" w:sz="0" w:space="0" w:color="auto"/>
        <w:bottom w:val="none" w:sz="0" w:space="0" w:color="auto"/>
        <w:right w:val="none" w:sz="0" w:space="0" w:color="auto"/>
      </w:divBdr>
    </w:div>
    <w:div w:id="787116245">
      <w:bodyDiv w:val="1"/>
      <w:marLeft w:val="0"/>
      <w:marRight w:val="0"/>
      <w:marTop w:val="0"/>
      <w:marBottom w:val="0"/>
      <w:divBdr>
        <w:top w:val="none" w:sz="0" w:space="0" w:color="auto"/>
        <w:left w:val="none" w:sz="0" w:space="0" w:color="auto"/>
        <w:bottom w:val="none" w:sz="0" w:space="0" w:color="auto"/>
        <w:right w:val="none" w:sz="0" w:space="0" w:color="auto"/>
      </w:divBdr>
    </w:div>
    <w:div w:id="834801819">
      <w:bodyDiv w:val="1"/>
      <w:marLeft w:val="0"/>
      <w:marRight w:val="0"/>
      <w:marTop w:val="0"/>
      <w:marBottom w:val="0"/>
      <w:divBdr>
        <w:top w:val="none" w:sz="0" w:space="0" w:color="auto"/>
        <w:left w:val="none" w:sz="0" w:space="0" w:color="auto"/>
        <w:bottom w:val="none" w:sz="0" w:space="0" w:color="auto"/>
        <w:right w:val="none" w:sz="0" w:space="0" w:color="auto"/>
      </w:divBdr>
    </w:div>
    <w:div w:id="1036078453">
      <w:bodyDiv w:val="1"/>
      <w:marLeft w:val="0"/>
      <w:marRight w:val="0"/>
      <w:marTop w:val="0"/>
      <w:marBottom w:val="0"/>
      <w:divBdr>
        <w:top w:val="none" w:sz="0" w:space="0" w:color="auto"/>
        <w:left w:val="none" w:sz="0" w:space="0" w:color="auto"/>
        <w:bottom w:val="none" w:sz="0" w:space="0" w:color="auto"/>
        <w:right w:val="none" w:sz="0" w:space="0" w:color="auto"/>
      </w:divBdr>
    </w:div>
    <w:div w:id="1141506512">
      <w:bodyDiv w:val="1"/>
      <w:marLeft w:val="0"/>
      <w:marRight w:val="0"/>
      <w:marTop w:val="0"/>
      <w:marBottom w:val="0"/>
      <w:divBdr>
        <w:top w:val="none" w:sz="0" w:space="0" w:color="auto"/>
        <w:left w:val="none" w:sz="0" w:space="0" w:color="auto"/>
        <w:bottom w:val="none" w:sz="0" w:space="0" w:color="auto"/>
        <w:right w:val="none" w:sz="0" w:space="0" w:color="auto"/>
      </w:divBdr>
    </w:div>
    <w:div w:id="1264150046">
      <w:bodyDiv w:val="1"/>
      <w:marLeft w:val="0"/>
      <w:marRight w:val="0"/>
      <w:marTop w:val="0"/>
      <w:marBottom w:val="0"/>
      <w:divBdr>
        <w:top w:val="none" w:sz="0" w:space="0" w:color="auto"/>
        <w:left w:val="none" w:sz="0" w:space="0" w:color="auto"/>
        <w:bottom w:val="none" w:sz="0" w:space="0" w:color="auto"/>
        <w:right w:val="none" w:sz="0" w:space="0" w:color="auto"/>
      </w:divBdr>
    </w:div>
    <w:div w:id="1266160268">
      <w:bodyDiv w:val="1"/>
      <w:marLeft w:val="0"/>
      <w:marRight w:val="0"/>
      <w:marTop w:val="0"/>
      <w:marBottom w:val="0"/>
      <w:divBdr>
        <w:top w:val="none" w:sz="0" w:space="0" w:color="auto"/>
        <w:left w:val="none" w:sz="0" w:space="0" w:color="auto"/>
        <w:bottom w:val="none" w:sz="0" w:space="0" w:color="auto"/>
        <w:right w:val="none" w:sz="0" w:space="0" w:color="auto"/>
      </w:divBdr>
    </w:div>
    <w:div w:id="1342781574">
      <w:bodyDiv w:val="1"/>
      <w:marLeft w:val="0"/>
      <w:marRight w:val="0"/>
      <w:marTop w:val="0"/>
      <w:marBottom w:val="0"/>
      <w:divBdr>
        <w:top w:val="none" w:sz="0" w:space="0" w:color="auto"/>
        <w:left w:val="none" w:sz="0" w:space="0" w:color="auto"/>
        <w:bottom w:val="none" w:sz="0" w:space="0" w:color="auto"/>
        <w:right w:val="none" w:sz="0" w:space="0" w:color="auto"/>
      </w:divBdr>
    </w:div>
    <w:div w:id="1524906004">
      <w:bodyDiv w:val="1"/>
      <w:marLeft w:val="0"/>
      <w:marRight w:val="0"/>
      <w:marTop w:val="0"/>
      <w:marBottom w:val="0"/>
      <w:divBdr>
        <w:top w:val="none" w:sz="0" w:space="0" w:color="auto"/>
        <w:left w:val="none" w:sz="0" w:space="0" w:color="auto"/>
        <w:bottom w:val="none" w:sz="0" w:space="0" w:color="auto"/>
        <w:right w:val="none" w:sz="0" w:space="0" w:color="auto"/>
      </w:divBdr>
    </w:div>
    <w:div w:id="1624533833">
      <w:bodyDiv w:val="1"/>
      <w:marLeft w:val="0"/>
      <w:marRight w:val="0"/>
      <w:marTop w:val="0"/>
      <w:marBottom w:val="0"/>
      <w:divBdr>
        <w:top w:val="none" w:sz="0" w:space="0" w:color="auto"/>
        <w:left w:val="none" w:sz="0" w:space="0" w:color="auto"/>
        <w:bottom w:val="none" w:sz="0" w:space="0" w:color="auto"/>
        <w:right w:val="none" w:sz="0" w:space="0" w:color="auto"/>
      </w:divBdr>
    </w:div>
    <w:div w:id="1657685917">
      <w:bodyDiv w:val="1"/>
      <w:marLeft w:val="0"/>
      <w:marRight w:val="0"/>
      <w:marTop w:val="0"/>
      <w:marBottom w:val="0"/>
      <w:divBdr>
        <w:top w:val="none" w:sz="0" w:space="0" w:color="auto"/>
        <w:left w:val="none" w:sz="0" w:space="0" w:color="auto"/>
        <w:bottom w:val="none" w:sz="0" w:space="0" w:color="auto"/>
        <w:right w:val="none" w:sz="0" w:space="0" w:color="auto"/>
      </w:divBdr>
    </w:div>
    <w:div w:id="1692103826">
      <w:bodyDiv w:val="1"/>
      <w:marLeft w:val="0"/>
      <w:marRight w:val="0"/>
      <w:marTop w:val="0"/>
      <w:marBottom w:val="0"/>
      <w:divBdr>
        <w:top w:val="none" w:sz="0" w:space="0" w:color="auto"/>
        <w:left w:val="none" w:sz="0" w:space="0" w:color="auto"/>
        <w:bottom w:val="none" w:sz="0" w:space="0" w:color="auto"/>
        <w:right w:val="none" w:sz="0" w:space="0" w:color="auto"/>
      </w:divBdr>
    </w:div>
    <w:div w:id="1857310875">
      <w:bodyDiv w:val="1"/>
      <w:marLeft w:val="0"/>
      <w:marRight w:val="0"/>
      <w:marTop w:val="0"/>
      <w:marBottom w:val="0"/>
      <w:divBdr>
        <w:top w:val="none" w:sz="0" w:space="0" w:color="auto"/>
        <w:left w:val="none" w:sz="0" w:space="0" w:color="auto"/>
        <w:bottom w:val="none" w:sz="0" w:space="0" w:color="auto"/>
        <w:right w:val="none" w:sz="0" w:space="0" w:color="auto"/>
      </w:divBdr>
    </w:div>
    <w:div w:id="1910462833">
      <w:bodyDiv w:val="1"/>
      <w:marLeft w:val="0"/>
      <w:marRight w:val="0"/>
      <w:marTop w:val="0"/>
      <w:marBottom w:val="0"/>
      <w:divBdr>
        <w:top w:val="none" w:sz="0" w:space="0" w:color="auto"/>
        <w:left w:val="none" w:sz="0" w:space="0" w:color="auto"/>
        <w:bottom w:val="none" w:sz="0" w:space="0" w:color="auto"/>
        <w:right w:val="none" w:sz="0" w:space="0" w:color="auto"/>
      </w:divBdr>
    </w:div>
    <w:div w:id="1989436558">
      <w:bodyDiv w:val="1"/>
      <w:marLeft w:val="0"/>
      <w:marRight w:val="0"/>
      <w:marTop w:val="0"/>
      <w:marBottom w:val="0"/>
      <w:divBdr>
        <w:top w:val="none" w:sz="0" w:space="0" w:color="auto"/>
        <w:left w:val="none" w:sz="0" w:space="0" w:color="auto"/>
        <w:bottom w:val="none" w:sz="0" w:space="0" w:color="auto"/>
        <w:right w:val="none" w:sz="0" w:space="0" w:color="auto"/>
      </w:divBdr>
    </w:div>
    <w:div w:id="1999916718">
      <w:bodyDiv w:val="1"/>
      <w:marLeft w:val="0"/>
      <w:marRight w:val="0"/>
      <w:marTop w:val="0"/>
      <w:marBottom w:val="0"/>
      <w:divBdr>
        <w:top w:val="none" w:sz="0" w:space="0" w:color="auto"/>
        <w:left w:val="none" w:sz="0" w:space="0" w:color="auto"/>
        <w:bottom w:val="none" w:sz="0" w:space="0" w:color="auto"/>
        <w:right w:val="none" w:sz="0" w:space="0" w:color="auto"/>
      </w:divBdr>
    </w:div>
    <w:div w:id="2005694166">
      <w:bodyDiv w:val="1"/>
      <w:marLeft w:val="0"/>
      <w:marRight w:val="0"/>
      <w:marTop w:val="0"/>
      <w:marBottom w:val="0"/>
      <w:divBdr>
        <w:top w:val="none" w:sz="0" w:space="0" w:color="auto"/>
        <w:left w:val="none" w:sz="0" w:space="0" w:color="auto"/>
        <w:bottom w:val="none" w:sz="0" w:space="0" w:color="auto"/>
        <w:right w:val="none" w:sz="0" w:space="0" w:color="auto"/>
      </w:divBdr>
    </w:div>
    <w:div w:id="2071615757">
      <w:bodyDiv w:val="1"/>
      <w:marLeft w:val="0"/>
      <w:marRight w:val="0"/>
      <w:marTop w:val="0"/>
      <w:marBottom w:val="0"/>
      <w:divBdr>
        <w:top w:val="none" w:sz="0" w:space="0" w:color="auto"/>
        <w:left w:val="none" w:sz="0" w:space="0" w:color="auto"/>
        <w:bottom w:val="none" w:sz="0" w:space="0" w:color="auto"/>
        <w:right w:val="none" w:sz="0" w:space="0" w:color="auto"/>
      </w:divBdr>
    </w:div>
    <w:div w:id="2071996822">
      <w:bodyDiv w:val="1"/>
      <w:marLeft w:val="0"/>
      <w:marRight w:val="0"/>
      <w:marTop w:val="0"/>
      <w:marBottom w:val="0"/>
      <w:divBdr>
        <w:top w:val="none" w:sz="0" w:space="0" w:color="auto"/>
        <w:left w:val="none" w:sz="0" w:space="0" w:color="auto"/>
        <w:bottom w:val="none" w:sz="0" w:space="0" w:color="auto"/>
        <w:right w:val="none" w:sz="0" w:space="0" w:color="auto"/>
      </w:divBdr>
    </w:div>
    <w:div w:id="21036480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wmf"/><Relationship Id="rId14" Type="http://schemas.openxmlformats.org/officeDocument/2006/relationships/oleObject" Target="embeddings/oleObject1.bin"/><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2FE3C7-AC4B-1841-B50E-F05B5C4D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2424</Words>
  <Characters>13823</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Sum</dc:creator>
  <cp:keywords/>
  <dc:description/>
  <cp:lastModifiedBy>Sandy Sum</cp:lastModifiedBy>
  <cp:revision>2</cp:revision>
  <cp:lastPrinted>2016-03-17T07:25:00Z</cp:lastPrinted>
  <dcterms:created xsi:type="dcterms:W3CDTF">2016-03-18T03:56:00Z</dcterms:created>
  <dcterms:modified xsi:type="dcterms:W3CDTF">2016-03-18T03:56:00Z</dcterms:modified>
</cp:coreProperties>
</file>